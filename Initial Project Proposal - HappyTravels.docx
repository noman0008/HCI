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1315601"/>
        <w:docPartObj>
          <w:docPartGallery w:val="Cover Pages"/>
          <w:docPartUnique/>
        </w:docPartObj>
      </w:sdtPr>
      <w:sdtEndPr>
        <w:rPr>
          <w:rFonts w:ascii="Times" w:eastAsia="Times New Roman" w:hAnsi="Times" w:cs="Times New Roman"/>
          <w:sz w:val="20"/>
          <w:szCs w:val="20"/>
        </w:rPr>
      </w:sdtEndPr>
      <w:sdtContent>
        <w:p w14:paraId="7621E454" w14:textId="77777777" w:rsidR="0054283F" w:rsidRDefault="0054283F">
          <w:r>
            <w:rPr>
              <w:noProof/>
              <w:lang w:bidi="bn-IN"/>
            </w:rPr>
            <mc:AlternateContent>
              <mc:Choice Requires="wpg">
                <w:drawing>
                  <wp:anchor distT="0" distB="0" distL="114300" distR="114300" simplePos="0" relativeHeight="251663360" behindDoc="0" locked="0" layoutInCell="1" allowOverlap="1" wp14:anchorId="19DE6998" wp14:editId="0485B9A0">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6A7260F5" w14:textId="77777777" w:rsidR="0027375A" w:rsidRDefault="0027375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EE181E" w14:textId="77777777" w:rsidR="0027375A" w:rsidRDefault="0027375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anchor>
                </w:drawing>
              </mc:Choice>
              <mc:Fallback>
                <w:pict>
                  <v:group w14:anchorId="19DE6998" id="Group 91" o:spid="_x0000_s1026" style="position:absolute;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6A7260F5" w14:textId="77777777" w:rsidR="0027375A" w:rsidRDefault="0027375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CEE181E" w14:textId="77777777" w:rsidR="0027375A" w:rsidRDefault="0027375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bidi="bn-IN"/>
            </w:rPr>
            <mc:AlternateContent>
              <mc:Choice Requires="wps">
                <w:drawing>
                  <wp:anchor distT="0" distB="0" distL="114300" distR="114300" simplePos="0" relativeHeight="251662336" behindDoc="0" locked="0" layoutInCell="1" allowOverlap="1" wp14:anchorId="192ED498" wp14:editId="349E77C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D6E84"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bidi="bn-IN"/>
            </w:rPr>
            <mc:AlternateContent>
              <mc:Choice Requires="wpg">
                <w:drawing>
                  <wp:anchor distT="0" distB="0" distL="114300" distR="114300" simplePos="0" relativeHeight="251664384" behindDoc="0" locked="0" layoutInCell="1" allowOverlap="1" wp14:anchorId="3E66D03C" wp14:editId="094F62B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40440D" w14:textId="77777777" w:rsidR="0027375A" w:rsidRDefault="0027375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794EB5" w14:textId="77777777" w:rsidR="0027375A" w:rsidRDefault="0027375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66D03C" id="Group 15" o:spid="_x0000_s1030"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KeEj8p8AwAAqAoAAA4AAAAAAAAAAAAAAAAALgIAAGRy&#10;cy9lMm9Eb2MueG1sUEsBAi0AFAAGAAgAAAAhAJGVWiblAAAADgEAAA8AAAAAAAAAAAAAAAAA1gUA&#10;AGRycy9kb3ducmV2LnhtbFBLBQYAAAAABAAEAPMAAADoBgAAAAA=&#10;">
                    <v:shape id="Text Box 16"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3E40440D" w14:textId="77777777" w:rsidR="0027375A" w:rsidRDefault="0027375A">
                            <w:pPr>
                              <w:rPr>
                                <w:color w:val="FFFFFF"/>
                                <w:sz w:val="92"/>
                                <w:szCs w:val="92"/>
                              </w:rPr>
                            </w:pPr>
                            <w:r>
                              <w:rPr>
                                <w:color w:val="FFFFFF"/>
                                <w:sz w:val="92"/>
                                <w:szCs w:val="92"/>
                              </w:rPr>
                              <w:t>08</w:t>
                            </w:r>
                          </w:p>
                        </w:txbxContent>
                      </v:textbox>
                    </v:shape>
                    <v:shape id="AutoShape 17"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2794EB5" w14:textId="77777777" w:rsidR="0027375A" w:rsidRDefault="0027375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D41633B" w14:textId="77777777" w:rsidR="0054283F" w:rsidRDefault="0054283F">
          <w:pPr>
            <w:rPr>
              <w:rFonts w:ascii="Times" w:eastAsia="Times New Roman" w:hAnsi="Times" w:cs="Times New Roman"/>
              <w:sz w:val="20"/>
              <w:szCs w:val="20"/>
            </w:rPr>
          </w:pPr>
          <w:r>
            <w:rPr>
              <w:noProof/>
              <w:lang w:bidi="bn-IN"/>
            </w:rPr>
            <mc:AlternateContent>
              <mc:Choice Requires="wps">
                <w:drawing>
                  <wp:anchor distT="0" distB="0" distL="114300" distR="114300" simplePos="0" relativeHeight="251666432" behindDoc="0" locked="0" layoutInCell="1" allowOverlap="1" wp14:anchorId="4589F26C" wp14:editId="5825F612">
                    <wp:simplePos x="0" y="0"/>
                    <wp:positionH relativeFrom="page">
                      <wp:posOffset>3543300</wp:posOffset>
                    </wp:positionH>
                    <wp:positionV relativeFrom="page">
                      <wp:posOffset>4114800</wp:posOffset>
                    </wp:positionV>
                    <wp:extent cx="570865" cy="571500"/>
                    <wp:effectExtent l="0" t="0" r="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571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73A2E9"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6"/>
                                    <w:szCs w:val="56"/>
                                  </w:rPr>
                                  <w:t>By</w:t>
                                </w:r>
                              </w:p>
                              <w:sdt>
                                <w:sdtPr>
                                  <w:rPr>
                                    <w:rFonts w:asciiTheme="majorHAnsi" w:hAnsiTheme="majorHAnsi"/>
                                    <w:color w:val="808080" w:themeColor="background1" w:themeShade="80"/>
                                  </w:rPr>
                                  <w:alias w:val="Abstract"/>
                                  <w:id w:val="2056348207"/>
                                  <w:showingPlcHdr/>
                                  <w:dataBinding w:prefixMappings="xmlns:ns0='http://schemas.microsoft.com/office/2006/coverPageProps' " w:xpath="/ns0:CoverPageProperties[1]/ns0:Abstract[1]" w:storeItemID="{55AF091B-3C7A-41E3-B477-F2FDAA23CFDA}"/>
                                  <w:text/>
                                </w:sdtPr>
                                <w:sdtEndPr/>
                                <w:sdtContent>
                                  <w:p w14:paraId="3A3DA2AE"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9F26C" id="Rectangle 3" o:spid="_x0000_s1034" style="position:absolute;margin-left:279pt;margin-top:324pt;width:44.95pt;height: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" filled="f" stroked="f">
                    <v:textbox>
                      <w:txbxContent>
                        <w:p w14:paraId="4773A2E9"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6"/>
                              <w:szCs w:val="56"/>
                            </w:rPr>
                            <w:t>By</w:t>
                          </w:r>
                        </w:p>
                        <w:sdt>
                          <w:sdtPr>
                            <w:rPr>
                              <w:rFonts w:asciiTheme="majorHAnsi" w:hAnsiTheme="majorHAnsi"/>
                              <w:color w:val="808080" w:themeColor="background1" w:themeShade="80"/>
                            </w:rPr>
                            <w:alias w:val="Abstract"/>
                            <w:id w:val="2056348207"/>
                            <w:showingPlcHdr/>
                            <w:dataBinding w:prefixMappings="xmlns:ns0='http://schemas.microsoft.com/office/2006/coverPageProps' " w:xpath="/ns0:CoverPageProperties[1]/ns0:Abstract[1]" w:storeItemID="{55AF091B-3C7A-41E3-B477-F2FDAA23CFDA}"/>
                            <w:text/>
                          </w:sdtPr>
                          <w:sdtEndPr/>
                          <w:sdtContent>
                            <w:p w14:paraId="3A3DA2AE"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bidi="bn-IN"/>
            </w:rPr>
            <mc:AlternateContent>
              <mc:Choice Requires="wps">
                <w:drawing>
                  <wp:anchor distT="0" distB="0" distL="114300" distR="114300" simplePos="0" relativeHeight="251672576" behindDoc="0" locked="0" layoutInCell="1" allowOverlap="1" wp14:anchorId="435DEC67" wp14:editId="0542F96C">
                    <wp:simplePos x="0" y="0"/>
                    <wp:positionH relativeFrom="page">
                      <wp:posOffset>914400</wp:posOffset>
                    </wp:positionH>
                    <wp:positionV relativeFrom="page">
                      <wp:posOffset>2628900</wp:posOffset>
                    </wp:positionV>
                    <wp:extent cx="5897880" cy="6858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924B00" w14:textId="77777777" w:rsidR="0027375A" w:rsidRPr="0054283F" w:rsidRDefault="0027375A" w:rsidP="0054283F">
                                <w:pPr>
                                  <w:contextualSpacing/>
                                  <w:jc w:val="center"/>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HCI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DEC67" id="_x0000_s1035" style="position:absolute;margin-left:1in;margin-top:207pt;width:464.4pt;height:5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" filled="f" stroked="f">
                    <v:textbox>
                      <w:txbxContent>
                        <w:p w14:paraId="7F924B00" w14:textId="77777777" w:rsidR="0027375A" w:rsidRPr="0054283F" w:rsidRDefault="0027375A" w:rsidP="0054283F">
                          <w:pPr>
                            <w:contextualSpacing/>
                            <w:jc w:val="center"/>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HCI</w:t>
                          </w:r>
                        </w:p>
                      </w:txbxContent>
                    </v:textbox>
                    <w10:wrap anchorx="page" anchory="page"/>
                  </v:rect>
                </w:pict>
              </mc:Fallback>
            </mc:AlternateContent>
          </w:r>
          <w:r>
            <w:rPr>
              <w:noProof/>
              <w:lang w:bidi="bn-IN"/>
            </w:rPr>
            <mc:AlternateContent>
              <mc:Choice Requires="wps">
                <w:drawing>
                  <wp:anchor distT="0" distB="0" distL="114300" distR="114300" simplePos="0" relativeHeight="251670528" behindDoc="0" locked="0" layoutInCell="1" allowOverlap="1" wp14:anchorId="75675B14" wp14:editId="191E0CF9">
                    <wp:simplePos x="0" y="0"/>
                    <wp:positionH relativeFrom="page">
                      <wp:posOffset>914400</wp:posOffset>
                    </wp:positionH>
                    <wp:positionV relativeFrom="page">
                      <wp:posOffset>5257800</wp:posOffset>
                    </wp:positionV>
                    <wp:extent cx="5897880" cy="685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D19C77"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September 30, 2015</w:t>
                                </w:r>
                              </w:p>
                              <w:p w14:paraId="716C5FCA" w14:textId="77777777" w:rsidR="0027375A" w:rsidRDefault="0027375A" w:rsidP="0054283F">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75B14" id="_x0000_s1036" style="position:absolute;margin-left:1in;margin-top:414pt;width:464.4pt;height:5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" filled="f" stroked="f">
                    <v:textbox>
                      <w:txbxContent>
                        <w:p w14:paraId="51D19C77"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September 30, 2015</w:t>
                          </w:r>
                        </w:p>
                        <w:p w14:paraId="716C5FCA" w14:textId="77777777" w:rsidR="0027375A" w:rsidRDefault="0027375A" w:rsidP="0054283F">
                          <w:pPr>
                            <w:contextualSpacing/>
                            <w:rPr>
                              <w:rFonts w:asciiTheme="majorHAnsi" w:hAnsiTheme="majorHAnsi"/>
                              <w:color w:val="808080" w:themeColor="background1" w:themeShade="80"/>
                            </w:rPr>
                          </w:pPr>
                        </w:p>
                      </w:txbxContent>
                    </v:textbox>
                    <w10:wrap anchorx="page" anchory="page"/>
                  </v:rect>
                </w:pict>
              </mc:Fallback>
            </mc:AlternateContent>
          </w:r>
          <w:r>
            <w:rPr>
              <w:noProof/>
              <w:lang w:bidi="bn-IN"/>
            </w:rPr>
            <mc:AlternateContent>
              <mc:Choice Requires="wps">
                <w:drawing>
                  <wp:anchor distT="0" distB="0" distL="114300" distR="114300" simplePos="0" relativeHeight="251668480" behindDoc="0" locked="0" layoutInCell="1" allowOverlap="1" wp14:anchorId="30E465EE" wp14:editId="6E95FA5C">
                    <wp:simplePos x="0" y="0"/>
                    <wp:positionH relativeFrom="page">
                      <wp:posOffset>800100</wp:posOffset>
                    </wp:positionH>
                    <wp:positionV relativeFrom="page">
                      <wp:posOffset>4686300</wp:posOffset>
                    </wp:positionV>
                    <wp:extent cx="5897880" cy="6858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17BF60" w14:textId="17D6F905" w:rsidR="0027375A" w:rsidRDefault="00A65474" w:rsidP="00A65474">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2"/>
                                    <w:szCs w:val="52"/>
                                  </w:rPr>
                                  <w:t xml:space="preserve">Abu Saleh </w:t>
                                </w:r>
                                <w:proofErr w:type="spellStart"/>
                                <w:r>
                                  <w:rPr>
                                    <w:rFonts w:asciiTheme="majorHAnsi" w:hAnsiTheme="majorHAnsi"/>
                                    <w:color w:val="808080" w:themeColor="background1" w:themeShade="80"/>
                                    <w:sz w:val="52"/>
                                    <w:szCs w:val="52"/>
                                  </w:rPr>
                                  <w:t>Md</w:t>
                                </w:r>
                                <w:proofErr w:type="spellEnd"/>
                                <w:r>
                                  <w:rPr>
                                    <w:rFonts w:asciiTheme="majorHAnsi" w:hAnsiTheme="majorHAnsi"/>
                                    <w:color w:val="808080" w:themeColor="background1" w:themeShade="80"/>
                                    <w:sz w:val="52"/>
                                    <w:szCs w:val="52"/>
                                  </w:rPr>
                                  <w:t xml:space="preserve"> Noman</w:t>
                                </w:r>
                                <w:r w:rsidR="002857FC">
                                  <w:rPr>
                                    <w:rFonts w:asciiTheme="majorHAnsi" w:hAnsiTheme="majorHAnsi"/>
                                    <w:color w:val="808080" w:themeColor="background1" w:themeShade="80"/>
                                    <w:sz w:val="52"/>
                                    <w:szCs w:val="52"/>
                                  </w:rPr>
                                  <w:t xml:space="preserve"> &amp; Sonali Atram</w:t>
                                </w:r>
                              </w:p>
                              <w:sdt>
                                <w:sdtPr>
                                  <w:rPr>
                                    <w:rFonts w:asciiTheme="majorHAnsi" w:hAnsiTheme="majorHAnsi"/>
                                    <w:color w:val="808080" w:themeColor="background1" w:themeShade="80"/>
                                  </w:rPr>
                                  <w:alias w:val="Abstract"/>
                                  <w:id w:val="-820658852"/>
                                  <w:showingPlcHdr/>
                                  <w:dataBinding w:prefixMappings="xmlns:ns0='http://schemas.microsoft.com/office/2006/coverPageProps' " w:xpath="/ns0:CoverPageProperties[1]/ns0:Abstract[1]" w:storeItemID="{55AF091B-3C7A-41E3-B477-F2FDAA23CFDA}"/>
                                  <w:text/>
                                </w:sdtPr>
                                <w:sdtEndPr/>
                                <w:sdtContent>
                                  <w:p w14:paraId="1815B299"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465EE" id="_x0000_s1037" style="position:absolute;margin-left:63pt;margin-top:369pt;width:464.4pt;height:5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" filled="f" stroked="f">
                    <v:textbox>
                      <w:txbxContent>
                        <w:p w14:paraId="4617BF60" w14:textId="17D6F905" w:rsidR="0027375A" w:rsidRDefault="00A65474" w:rsidP="00A65474">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2"/>
                              <w:szCs w:val="52"/>
                            </w:rPr>
                            <w:t xml:space="preserve">Abu Saleh </w:t>
                          </w:r>
                          <w:proofErr w:type="spellStart"/>
                          <w:r>
                            <w:rPr>
                              <w:rFonts w:asciiTheme="majorHAnsi" w:hAnsiTheme="majorHAnsi"/>
                              <w:color w:val="808080" w:themeColor="background1" w:themeShade="80"/>
                              <w:sz w:val="52"/>
                              <w:szCs w:val="52"/>
                            </w:rPr>
                            <w:t>Md</w:t>
                          </w:r>
                          <w:proofErr w:type="spellEnd"/>
                          <w:r>
                            <w:rPr>
                              <w:rFonts w:asciiTheme="majorHAnsi" w:hAnsiTheme="majorHAnsi"/>
                              <w:color w:val="808080" w:themeColor="background1" w:themeShade="80"/>
                              <w:sz w:val="52"/>
                              <w:szCs w:val="52"/>
                            </w:rPr>
                            <w:t xml:space="preserve"> Noman</w:t>
                          </w:r>
                          <w:r w:rsidR="002857FC">
                            <w:rPr>
                              <w:rFonts w:asciiTheme="majorHAnsi" w:hAnsiTheme="majorHAnsi"/>
                              <w:color w:val="808080" w:themeColor="background1" w:themeShade="80"/>
                              <w:sz w:val="52"/>
                              <w:szCs w:val="52"/>
                            </w:rPr>
                            <w:t xml:space="preserve"> &amp; Sonali Atram</w:t>
                          </w:r>
                        </w:p>
                        <w:sdt>
                          <w:sdtPr>
                            <w:rPr>
                              <w:rFonts w:asciiTheme="majorHAnsi" w:hAnsiTheme="majorHAnsi"/>
                              <w:color w:val="808080" w:themeColor="background1" w:themeShade="80"/>
                            </w:rPr>
                            <w:alias w:val="Abstract"/>
                            <w:id w:val="-820658852"/>
                            <w:showingPlcHdr/>
                            <w:dataBinding w:prefixMappings="xmlns:ns0='http://schemas.microsoft.com/office/2006/coverPageProps' " w:xpath="/ns0:CoverPageProperties[1]/ns0:Abstract[1]" w:storeItemID="{55AF091B-3C7A-41E3-B477-F2FDAA23CFDA}"/>
                            <w:text/>
                          </w:sdtPr>
                          <w:sdtEndPr/>
                          <w:sdtContent>
                            <w:p w14:paraId="1815B299"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bidi="bn-IN"/>
            </w:rPr>
            <mc:AlternateContent>
              <mc:Choice Requires="wps">
                <w:drawing>
                  <wp:anchor distT="0" distB="0" distL="114300" distR="114300" simplePos="0" relativeHeight="251661312" behindDoc="0" locked="0" layoutInCell="1" allowOverlap="1" wp14:anchorId="084969C8" wp14:editId="036BE37E">
                    <wp:simplePos x="0" y="0"/>
                    <wp:positionH relativeFrom="page">
                      <wp:posOffset>800100</wp:posOffset>
                    </wp:positionH>
                    <wp:positionV relativeFrom="page">
                      <wp:posOffset>3429000</wp:posOffset>
                    </wp:positionV>
                    <wp:extent cx="5897880" cy="685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11AF98" w14:textId="6E91D185" w:rsidR="0027375A" w:rsidRPr="0054283F" w:rsidRDefault="004F7A7F" w:rsidP="0054283F">
                                <w:pPr>
                                  <w:contextualSpacing/>
                                  <w:jc w:val="center"/>
                                  <w:rPr>
                                    <w:rFonts w:asciiTheme="majorHAnsi" w:hAnsiTheme="majorHAnsi"/>
                                    <w:color w:val="808080" w:themeColor="background1" w:themeShade="80"/>
                                    <w:sz w:val="72"/>
                                    <w:szCs w:val="72"/>
                                  </w:rPr>
                                </w:pPr>
                                <w:proofErr w:type="spellStart"/>
                                <w:r>
                                  <w:rPr>
                                    <w:rFonts w:asciiTheme="majorHAnsi" w:hAnsiTheme="majorHAnsi"/>
                                    <w:color w:val="808080" w:themeColor="background1" w:themeShade="80"/>
                                    <w:sz w:val="72"/>
                                    <w:szCs w:val="72"/>
                                  </w:rPr>
                                  <w:t>HappyTravel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969C8" id="_x0000_s1038" style="position:absolute;margin-left:63pt;margin-top:270pt;width:464.4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" filled="f" stroked="f">
                    <v:textbox>
                      <w:txbxContent>
                        <w:p w14:paraId="6C11AF98" w14:textId="6E91D185" w:rsidR="0027375A" w:rsidRPr="0054283F" w:rsidRDefault="004F7A7F" w:rsidP="0054283F">
                          <w:pPr>
                            <w:contextualSpacing/>
                            <w:jc w:val="center"/>
                            <w:rPr>
                              <w:rFonts w:asciiTheme="majorHAnsi" w:hAnsiTheme="majorHAnsi"/>
                              <w:color w:val="808080" w:themeColor="background1" w:themeShade="80"/>
                              <w:sz w:val="72"/>
                              <w:szCs w:val="72"/>
                            </w:rPr>
                          </w:pPr>
                          <w:proofErr w:type="spellStart"/>
                          <w:r>
                            <w:rPr>
                              <w:rFonts w:asciiTheme="majorHAnsi" w:hAnsiTheme="majorHAnsi"/>
                              <w:color w:val="808080" w:themeColor="background1" w:themeShade="80"/>
                              <w:sz w:val="72"/>
                              <w:szCs w:val="72"/>
                            </w:rPr>
                            <w:t>HappyTravel</w:t>
                          </w:r>
                          <w:proofErr w:type="spellEnd"/>
                        </w:p>
                      </w:txbxContent>
                    </v:textbox>
                    <w10:wrap anchorx="page" anchory="page"/>
                  </v:rect>
                </w:pict>
              </mc:Fallback>
            </mc:AlternateContent>
          </w:r>
          <w:r>
            <w:rPr>
              <w:rFonts w:ascii="Times" w:eastAsia="Times New Roman" w:hAnsi="Times" w:cs="Times New Roman"/>
              <w:sz w:val="20"/>
              <w:szCs w:val="20"/>
            </w:rPr>
            <w:br w:type="page"/>
          </w:r>
        </w:p>
      </w:sdtContent>
    </w:sdt>
    <w:p w14:paraId="20887386" w14:textId="5CC559ED" w:rsidR="0027375A" w:rsidRDefault="004F7A7F" w:rsidP="0027375A">
      <w:pPr>
        <w:pStyle w:val="Title"/>
      </w:pPr>
      <w:commentRangeStart w:id="0"/>
      <w:r>
        <w:lastRenderedPageBreak/>
        <w:t xml:space="preserve">Tourism </w:t>
      </w:r>
      <w:commentRangeEnd w:id="0"/>
      <w:r w:rsidR="00D23C05">
        <w:rPr>
          <w:rStyle w:val="CommentReference"/>
          <w:rFonts w:asciiTheme="minorHAnsi" w:eastAsiaTheme="minorEastAsia" w:hAnsiTheme="minorHAnsi" w:cstheme="minorBidi"/>
          <w:color w:val="auto"/>
          <w:spacing w:val="0"/>
          <w:kern w:val="0"/>
        </w:rPr>
        <w:commentReference w:id="0"/>
      </w:r>
      <w:r w:rsidR="0027375A">
        <w:t xml:space="preserve">Technologies </w:t>
      </w:r>
    </w:p>
    <w:p w14:paraId="2DC4B226" w14:textId="77777777" w:rsidR="0027375A" w:rsidRDefault="0027375A" w:rsidP="0027375A">
      <w:pPr>
        <w:pStyle w:val="Title"/>
      </w:pPr>
    </w:p>
    <w:p w14:paraId="6DF326CE"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Introduction</w:t>
      </w:r>
    </w:p>
    <w:p w14:paraId="2424A639" w14:textId="77777777" w:rsidR="0054283F" w:rsidRPr="00D445F1" w:rsidRDefault="0054283F" w:rsidP="0054283F">
      <w:pPr>
        <w:ind w:left="720" w:hanging="360"/>
        <w:jc w:val="both"/>
        <w:rPr>
          <w:rFonts w:ascii="Arial" w:hAnsi="Arial" w:cs="Arial"/>
        </w:rPr>
      </w:pPr>
      <w:r w:rsidRPr="00D445F1">
        <w:rPr>
          <w:rFonts w:ascii="Arial" w:hAnsi="Arial" w:cs="Arial"/>
          <w:color w:val="000000"/>
        </w:rPr>
        <w:t>      </w:t>
      </w:r>
      <w:r w:rsidRPr="00D445F1">
        <w:rPr>
          <w:rFonts w:ascii="Arial" w:hAnsi="Arial" w:cs="Arial"/>
          <w:color w:val="000000"/>
        </w:rPr>
        <w:tab/>
      </w:r>
    </w:p>
    <w:p w14:paraId="7E0C2E26" w14:textId="4A3333CE" w:rsidR="00BE6D74" w:rsidRDefault="00872172" w:rsidP="0027375A">
      <w:pPr>
        <w:rPr>
          <w:ins w:id="1" w:author="ABU SALEH MD NOMAN" w:date="2015-10-20T19:10:00Z"/>
          <w:rFonts w:ascii="Arial" w:eastAsia="Times New Roman" w:hAnsi="Arial" w:cs="Arial"/>
        </w:rPr>
      </w:pPr>
      <w:r>
        <w:rPr>
          <w:rFonts w:ascii="Arial" w:eastAsia="Times New Roman" w:hAnsi="Arial" w:cs="Arial"/>
        </w:rPr>
        <w:t xml:space="preserve">The way we travel has changed immensely in last 10-15 years. </w:t>
      </w:r>
      <w:r w:rsidR="00B91155">
        <w:rPr>
          <w:rFonts w:ascii="Arial" w:eastAsia="Times New Roman" w:hAnsi="Arial" w:cs="Arial"/>
        </w:rPr>
        <w:t xml:space="preserve">Latest travel search engines like Travelocity, Expedia and </w:t>
      </w:r>
      <w:proofErr w:type="spellStart"/>
      <w:r w:rsidR="00B91155">
        <w:rPr>
          <w:rFonts w:ascii="Arial" w:eastAsia="Times New Roman" w:hAnsi="Arial" w:cs="Arial"/>
        </w:rPr>
        <w:t>Tripadvisor</w:t>
      </w:r>
      <w:proofErr w:type="spellEnd"/>
      <w:r w:rsidR="00B91155">
        <w:rPr>
          <w:rFonts w:ascii="Arial" w:eastAsia="Times New Roman" w:hAnsi="Arial" w:cs="Arial"/>
        </w:rPr>
        <w:t xml:space="preserve"> make it easy to plan trips beforehand. Reviews by users for every travel destinations, hotels, places also give us confidence and makes us feel safe to visit the location we have never visited before. </w:t>
      </w:r>
      <w:del w:id="2" w:author="ABU SALEH MD NOMAN" w:date="2015-10-20T18:47:00Z">
        <w:r w:rsidR="00B91155" w:rsidDel="00E159A0">
          <w:rPr>
            <w:rFonts w:ascii="Arial" w:eastAsia="Times New Roman" w:hAnsi="Arial" w:cs="Arial"/>
          </w:rPr>
          <w:delText xml:space="preserve">Although travel search engines are regularly used by people it is still </w:delText>
        </w:r>
        <w:commentRangeStart w:id="3"/>
        <w:r w:rsidR="00B91155" w:rsidDel="00E159A0">
          <w:rPr>
            <w:rFonts w:ascii="Arial" w:eastAsia="Times New Roman" w:hAnsi="Arial" w:cs="Arial"/>
          </w:rPr>
          <w:delText xml:space="preserve">very small </w:delText>
        </w:r>
        <w:commentRangeEnd w:id="3"/>
        <w:r w:rsidR="003216CE" w:rsidDel="00E159A0">
          <w:rPr>
            <w:rStyle w:val="CommentReference"/>
          </w:rPr>
          <w:commentReference w:id="3"/>
        </w:r>
        <w:r w:rsidR="00B91155" w:rsidDel="00E159A0">
          <w:rPr>
            <w:rFonts w:ascii="Arial" w:eastAsia="Times New Roman" w:hAnsi="Arial" w:cs="Arial"/>
          </w:rPr>
          <w:delText xml:space="preserve">and does not yet fully used by </w:delText>
        </w:r>
        <w:r w:rsidR="00154E7F" w:rsidDel="00E159A0">
          <w:rPr>
            <w:rFonts w:ascii="Arial" w:eastAsia="Times New Roman" w:hAnsi="Arial" w:cs="Arial"/>
          </w:rPr>
          <w:delText xml:space="preserve">the </w:delText>
        </w:r>
        <w:commentRangeStart w:id="4"/>
        <w:r w:rsidR="00B91155" w:rsidDel="00E159A0">
          <w:rPr>
            <w:rFonts w:ascii="Arial" w:eastAsia="Times New Roman" w:hAnsi="Arial" w:cs="Arial"/>
          </w:rPr>
          <w:delText>online travel community</w:delText>
        </w:r>
        <w:commentRangeEnd w:id="4"/>
        <w:r w:rsidR="003216CE" w:rsidDel="00E159A0">
          <w:rPr>
            <w:rStyle w:val="CommentReference"/>
          </w:rPr>
          <w:commentReference w:id="4"/>
        </w:r>
      </w:del>
      <w:ins w:id="5" w:author="ABU SALEH MD NOMAN" w:date="2015-10-20T18:48:00Z">
        <w:r w:rsidR="00E159A0">
          <w:rPr>
            <w:rFonts w:ascii="Arial" w:eastAsia="Times New Roman" w:hAnsi="Arial" w:cs="Arial"/>
          </w:rPr>
          <w:t xml:space="preserve">Travelers and visitors frequently consult various travel planning websites </w:t>
        </w:r>
      </w:ins>
      <w:ins w:id="6" w:author="ABU SALEH MD NOMAN" w:date="2015-10-20T18:49:00Z">
        <w:r w:rsidR="00E159A0">
          <w:rPr>
            <w:rFonts w:ascii="Arial" w:eastAsia="Times New Roman" w:hAnsi="Arial" w:cs="Arial"/>
          </w:rPr>
          <w:t>and travel agencies these days</w:t>
        </w:r>
      </w:ins>
      <w:r w:rsidR="00B91155">
        <w:rPr>
          <w:rFonts w:ascii="Arial" w:eastAsia="Times New Roman" w:hAnsi="Arial" w:cs="Arial"/>
        </w:rPr>
        <w:t xml:space="preserve">. </w:t>
      </w:r>
      <w:ins w:id="7" w:author="ABU SALEH MD NOMAN" w:date="2015-10-20T18:50:00Z">
        <w:r w:rsidR="00E159A0">
          <w:rPr>
            <w:rFonts w:ascii="Arial" w:eastAsia="Times New Roman" w:hAnsi="Arial" w:cs="Arial"/>
          </w:rPr>
          <w:t xml:space="preserve">Although some of these services are fully-fledged, often they fail to provide a feasible solution meeting the demands of people. Also, </w:t>
        </w:r>
      </w:ins>
      <w:del w:id="8" w:author="ABU SALEH MD NOMAN" w:date="2015-10-20T18:51:00Z">
        <w:r w:rsidR="00B91155" w:rsidDel="00E159A0">
          <w:rPr>
            <w:rFonts w:ascii="Arial" w:eastAsia="Times New Roman" w:hAnsi="Arial" w:cs="Arial"/>
          </w:rPr>
          <w:delText>I</w:delText>
        </w:r>
      </w:del>
      <w:ins w:id="9" w:author="ABU SALEH MD NOMAN" w:date="2015-10-20T18:51:00Z">
        <w:r w:rsidR="00E159A0">
          <w:rPr>
            <w:rFonts w:ascii="Arial" w:eastAsia="Times New Roman" w:hAnsi="Arial" w:cs="Arial"/>
          </w:rPr>
          <w:t>i</w:t>
        </w:r>
      </w:ins>
      <w:r w:rsidR="00B91155">
        <w:rPr>
          <w:rFonts w:ascii="Arial" w:eastAsia="Times New Roman" w:hAnsi="Arial" w:cs="Arial"/>
        </w:rPr>
        <w:t xml:space="preserve">t still has a less impact on </w:t>
      </w:r>
      <w:r w:rsidR="00154E7F">
        <w:rPr>
          <w:rFonts w:ascii="Arial" w:eastAsia="Times New Roman" w:hAnsi="Arial" w:cs="Arial"/>
        </w:rPr>
        <w:t>where</w:t>
      </w:r>
      <w:r w:rsidR="00B91155">
        <w:rPr>
          <w:rFonts w:ascii="Arial" w:eastAsia="Times New Roman" w:hAnsi="Arial" w:cs="Arial"/>
        </w:rPr>
        <w:t xml:space="preserve"> we travel. Other than planning and booking for flights and tickets</w:t>
      </w:r>
      <w:del w:id="10" w:author="ABU SALEH MD NOMAN" w:date="2015-10-20T18:52:00Z">
        <w:r w:rsidR="00B91155" w:rsidDel="00E159A0">
          <w:rPr>
            <w:rFonts w:ascii="Arial" w:eastAsia="Times New Roman" w:hAnsi="Arial" w:cs="Arial"/>
          </w:rPr>
          <w:delText xml:space="preserve">, we are not sure how much </w:delText>
        </w:r>
        <w:commentRangeStart w:id="11"/>
        <w:r w:rsidR="00B91155" w:rsidDel="00E159A0">
          <w:rPr>
            <w:rFonts w:ascii="Arial" w:eastAsia="Times New Roman" w:hAnsi="Arial" w:cs="Arial"/>
          </w:rPr>
          <w:delText xml:space="preserve">personal impact </w:delText>
        </w:r>
        <w:commentRangeEnd w:id="11"/>
        <w:r w:rsidR="003216CE" w:rsidDel="00E159A0">
          <w:rPr>
            <w:rStyle w:val="CommentReference"/>
          </w:rPr>
          <w:commentReference w:id="11"/>
        </w:r>
        <w:r w:rsidR="00B91155" w:rsidDel="00E159A0">
          <w:rPr>
            <w:rFonts w:ascii="Arial" w:eastAsia="Times New Roman" w:hAnsi="Arial" w:cs="Arial"/>
          </w:rPr>
          <w:delText>it has on our decisions to travel to certain places.</w:delText>
        </w:r>
      </w:del>
      <w:ins w:id="12" w:author="ABU SALEH MD NOMAN" w:date="2015-10-20T18:52:00Z">
        <w:r w:rsidR="00E159A0">
          <w:rPr>
            <w:rFonts w:ascii="Arial" w:eastAsia="Times New Roman" w:hAnsi="Arial" w:cs="Arial"/>
          </w:rPr>
          <w:t xml:space="preserve">, the existing technology in tourism business comes to little help in </w:t>
        </w:r>
      </w:ins>
      <w:ins w:id="13" w:author="ABU SALEH MD NOMAN" w:date="2015-10-20T18:54:00Z">
        <w:r w:rsidR="00E159A0">
          <w:rPr>
            <w:rFonts w:ascii="Arial" w:eastAsia="Times New Roman" w:hAnsi="Arial" w:cs="Arial"/>
          </w:rPr>
          <w:t xml:space="preserve">decision making of millions of travelers travelling every year. Therefore, we strive to analyze the existing distance between </w:t>
        </w:r>
      </w:ins>
      <w:ins w:id="14" w:author="ABU SALEH MD NOMAN" w:date="2015-10-20T18:55:00Z">
        <w:r w:rsidR="00E159A0">
          <w:rPr>
            <w:rFonts w:ascii="Arial" w:eastAsia="Times New Roman" w:hAnsi="Arial" w:cs="Arial"/>
          </w:rPr>
          <w:t>‘what people want’ and ‘what they get’.</w:t>
        </w:r>
      </w:ins>
      <w:ins w:id="15" w:author="ABU SALEH MD NOMAN" w:date="2015-10-20T19:09:00Z">
        <w:r w:rsidR="00171089">
          <w:rPr>
            <w:rFonts w:ascii="Arial" w:eastAsia="Times New Roman" w:hAnsi="Arial" w:cs="Arial"/>
          </w:rPr>
          <w:t xml:space="preserve"> </w:t>
        </w:r>
      </w:ins>
      <w:ins w:id="16" w:author="ABU SALEH MD NOMAN" w:date="2015-10-20T19:12:00Z">
        <w:r w:rsidR="00BE6D74">
          <w:rPr>
            <w:rFonts w:ascii="Arial" w:eastAsia="Times New Roman" w:hAnsi="Arial" w:cs="Arial"/>
          </w:rPr>
          <w:t>“</w:t>
        </w:r>
      </w:ins>
      <w:ins w:id="17" w:author="ABU SALEH MD NOMAN" w:date="2015-10-20T19:09:00Z">
        <w:r w:rsidR="00171089">
          <w:rPr>
            <w:rFonts w:ascii="Arial" w:eastAsia="Times New Roman" w:hAnsi="Arial" w:cs="Arial"/>
          </w:rPr>
          <w:t xml:space="preserve">There are several challenges that currently exist in tourism </w:t>
        </w:r>
      </w:ins>
      <w:ins w:id="18" w:author="ABU SALEH MD NOMAN" w:date="2015-10-20T19:10:00Z">
        <w:r w:rsidR="00BE6D74">
          <w:rPr>
            <w:rFonts w:ascii="Arial" w:eastAsia="Times New Roman" w:hAnsi="Arial" w:cs="Arial"/>
          </w:rPr>
          <w:t>technology:</w:t>
        </w:r>
      </w:ins>
    </w:p>
    <w:p w14:paraId="20DCE2BA" w14:textId="77777777" w:rsidR="00BE6D74" w:rsidRDefault="00BE6D74" w:rsidP="0027375A">
      <w:pPr>
        <w:rPr>
          <w:ins w:id="19" w:author="ABU SALEH MD NOMAN" w:date="2015-10-20T19:10:00Z"/>
          <w:rFonts w:ascii="Arial" w:eastAsia="Times New Roman" w:hAnsi="Arial" w:cs="Arial"/>
        </w:rPr>
      </w:pPr>
    </w:p>
    <w:p w14:paraId="54F2C6BF" w14:textId="07266998" w:rsidR="00BE6D74" w:rsidRPr="00BE6D74" w:rsidRDefault="00BE6D74" w:rsidP="00BE6D74">
      <w:pPr>
        <w:pStyle w:val="ListParagraph"/>
        <w:numPr>
          <w:ilvl w:val="0"/>
          <w:numId w:val="3"/>
        </w:numPr>
        <w:rPr>
          <w:ins w:id="20" w:author="ABU SALEH MD NOMAN" w:date="2015-10-20T19:10:00Z"/>
          <w:rFonts w:ascii="Arial" w:hAnsi="Arial" w:cs="Arial"/>
          <w:rPrChange w:id="21" w:author="ABU SALEH MD NOMAN" w:date="2015-10-20T19:11:00Z">
            <w:rPr>
              <w:ins w:id="22" w:author="ABU SALEH MD NOMAN" w:date="2015-10-20T19:10:00Z"/>
            </w:rPr>
          </w:rPrChange>
        </w:rPr>
        <w:pPrChange w:id="23" w:author="ABU SALEH MD NOMAN" w:date="2015-10-20T19:10:00Z">
          <w:pPr/>
        </w:pPrChange>
      </w:pPr>
      <w:ins w:id="24" w:author="ABU SALEH MD NOMAN" w:date="2015-10-20T19:11:00Z">
        <w:r>
          <w:rPr>
            <w:rFonts w:ascii="Arial" w:hAnsi="Arial" w:cs="Arial"/>
          </w:rPr>
          <w:t>Understanding</w:t>
        </w:r>
      </w:ins>
      <w:ins w:id="25" w:author="ABU SALEH MD NOMAN" w:date="2015-10-20T19:10:00Z">
        <w:r w:rsidRPr="00BE6D74">
          <w:rPr>
            <w:rFonts w:ascii="Arial" w:hAnsi="Arial" w:cs="Arial"/>
            <w:rPrChange w:id="26" w:author="ABU SALEH MD NOMAN" w:date="2015-10-20T19:11:00Z">
              <w:rPr/>
            </w:rPrChange>
          </w:rPr>
          <w:t xml:space="preserve"> the main trends that are affecting supply and demand </w:t>
        </w:r>
      </w:ins>
    </w:p>
    <w:p w14:paraId="693C15D2" w14:textId="6400190B" w:rsidR="00BE6D74" w:rsidRPr="00BE6D74" w:rsidRDefault="00BE6D74" w:rsidP="00BE6D74">
      <w:pPr>
        <w:pStyle w:val="ListParagraph"/>
        <w:numPr>
          <w:ilvl w:val="0"/>
          <w:numId w:val="3"/>
        </w:numPr>
        <w:rPr>
          <w:ins w:id="27" w:author="ABU SALEH MD NOMAN" w:date="2015-10-20T19:10:00Z"/>
          <w:rFonts w:ascii="Arial" w:hAnsi="Arial" w:cs="Arial"/>
          <w:rPrChange w:id="28" w:author="ABU SALEH MD NOMAN" w:date="2015-10-20T19:11:00Z">
            <w:rPr>
              <w:ins w:id="29" w:author="ABU SALEH MD NOMAN" w:date="2015-10-20T19:10:00Z"/>
            </w:rPr>
          </w:rPrChange>
        </w:rPr>
        <w:pPrChange w:id="30" w:author="ABU SALEH MD NOMAN" w:date="2015-10-20T19:10:00Z">
          <w:pPr/>
        </w:pPrChange>
      </w:pPr>
      <w:ins w:id="31" w:author="ABU SALEH MD NOMAN" w:date="2015-10-20T19:11:00Z">
        <w:r>
          <w:rPr>
            <w:rFonts w:ascii="Arial" w:hAnsi="Arial" w:cs="Arial"/>
          </w:rPr>
          <w:t>Managing</w:t>
        </w:r>
      </w:ins>
      <w:ins w:id="32" w:author="ABU SALEH MD NOMAN" w:date="2015-10-20T19:10:00Z">
        <w:r w:rsidRPr="00BE6D74">
          <w:rPr>
            <w:rFonts w:ascii="Arial" w:hAnsi="Arial" w:cs="Arial"/>
            <w:rPrChange w:id="33" w:author="ABU SALEH MD NOMAN" w:date="2015-10-20T19:11:00Z">
              <w:rPr/>
            </w:rPrChange>
          </w:rPr>
          <w:t xml:space="preserve"> change</w:t>
        </w:r>
      </w:ins>
      <w:ins w:id="34" w:author="ABU SALEH MD NOMAN" w:date="2015-10-20T19:12:00Z">
        <w:r>
          <w:rPr>
            <w:rFonts w:ascii="Arial" w:hAnsi="Arial" w:cs="Arial"/>
          </w:rPr>
          <w:t>s</w:t>
        </w:r>
      </w:ins>
      <w:ins w:id="35" w:author="ABU SALEH MD NOMAN" w:date="2015-10-20T19:10:00Z">
        <w:r w:rsidRPr="00BE6D74">
          <w:rPr>
            <w:rFonts w:ascii="Arial" w:hAnsi="Arial" w:cs="Arial"/>
            <w:rPrChange w:id="36" w:author="ABU SALEH MD NOMAN" w:date="2015-10-20T19:11:00Z">
              <w:rPr/>
            </w:rPrChange>
          </w:rPr>
          <w:t xml:space="preserve"> in the external environment while evolving at the same rate. </w:t>
        </w:r>
      </w:ins>
    </w:p>
    <w:p w14:paraId="1DD1C02B" w14:textId="6B56870F" w:rsidR="0027375A" w:rsidRPr="00BE6D74" w:rsidRDefault="00BE6D74" w:rsidP="00BE6D74">
      <w:pPr>
        <w:pStyle w:val="ListParagraph"/>
        <w:numPr>
          <w:ilvl w:val="0"/>
          <w:numId w:val="3"/>
        </w:numPr>
        <w:rPr>
          <w:rFonts w:ascii="Arial" w:eastAsia="Times New Roman" w:hAnsi="Arial" w:cs="Arial"/>
          <w:rPrChange w:id="37" w:author="ABU SALEH MD NOMAN" w:date="2015-10-20T19:11:00Z">
            <w:rPr>
              <w:rFonts w:ascii="Arial" w:eastAsia="Times New Roman" w:hAnsi="Arial" w:cs="Arial"/>
            </w:rPr>
          </w:rPrChange>
        </w:rPr>
        <w:pPrChange w:id="38" w:author="ABU SALEH MD NOMAN" w:date="2015-10-20T19:11:00Z">
          <w:pPr/>
        </w:pPrChange>
      </w:pPr>
      <w:ins w:id="39" w:author="ABU SALEH MD NOMAN" w:date="2015-10-20T19:10:00Z">
        <w:r w:rsidRPr="00BE6D74">
          <w:rPr>
            <w:rFonts w:ascii="Arial" w:hAnsi="Arial" w:cs="Arial"/>
            <w:rPrChange w:id="40" w:author="ABU SALEH MD NOMAN" w:date="2015-10-20T19:11:00Z">
              <w:rPr/>
            </w:rPrChange>
          </w:rPr>
          <w:t>Improve the capacity for tourism organizations to respond to demand through policies that better integrate diverse interests, taking into account the whole range of a destination’s potential.</w:t>
        </w:r>
      </w:ins>
      <w:ins w:id="41" w:author="ABU SALEH MD NOMAN" w:date="2015-10-20T19:12:00Z">
        <w:r>
          <w:rPr>
            <w:rFonts w:ascii="Arial" w:hAnsi="Arial" w:cs="Arial"/>
          </w:rPr>
          <w:t>”</w:t>
        </w:r>
      </w:ins>
      <w:del w:id="42" w:author="ABU SALEH MD NOMAN" w:date="2015-10-20T19:11:00Z">
        <w:r w:rsidR="00B91155" w:rsidRPr="00BE6D74" w:rsidDel="00BE6D74">
          <w:rPr>
            <w:rFonts w:ascii="Arial" w:eastAsia="Times New Roman" w:hAnsi="Arial" w:cs="Arial"/>
            <w:rPrChange w:id="43" w:author="ABU SALEH MD NOMAN" w:date="2015-10-20T19:11:00Z">
              <w:rPr>
                <w:rFonts w:ascii="Arial" w:eastAsia="Times New Roman" w:hAnsi="Arial" w:cs="Arial"/>
              </w:rPr>
            </w:rPrChange>
          </w:rPr>
          <w:delText xml:space="preserve"> </w:delText>
        </w:r>
      </w:del>
    </w:p>
    <w:p w14:paraId="28B92FE3" w14:textId="77777777" w:rsidR="00B91155" w:rsidRDefault="00B91155" w:rsidP="0027375A">
      <w:pPr>
        <w:rPr>
          <w:rFonts w:ascii="Arial" w:eastAsia="Times New Roman" w:hAnsi="Arial" w:cs="Arial"/>
        </w:rPr>
      </w:pPr>
    </w:p>
    <w:p w14:paraId="01D76A07" w14:textId="08C8A453" w:rsidR="00B91155" w:rsidRDefault="00B91155" w:rsidP="00B91155">
      <w:pPr>
        <w:rPr>
          <w:rFonts w:ascii="Arial" w:hAnsi="Arial" w:cs="Arial"/>
          <w:color w:val="000000"/>
        </w:rPr>
      </w:pPr>
      <w:commentRangeStart w:id="44"/>
      <w:r>
        <w:rPr>
          <w:rFonts w:ascii="Arial" w:eastAsia="Times New Roman" w:hAnsi="Arial" w:cs="Arial"/>
        </w:rPr>
        <w:t xml:space="preserve">We </w:t>
      </w:r>
      <w:commentRangeEnd w:id="44"/>
      <w:r w:rsidR="003216CE">
        <w:rPr>
          <w:rStyle w:val="CommentReference"/>
        </w:rPr>
        <w:commentReference w:id="44"/>
      </w:r>
      <w:r>
        <w:rPr>
          <w:rFonts w:ascii="Arial" w:eastAsia="Times New Roman" w:hAnsi="Arial" w:cs="Arial"/>
        </w:rPr>
        <w:t xml:space="preserve">are planning to create a questionnaire for people that will have a series of questions related to the way people travel and what factors and online technologies/search engines influences their travel plans. </w:t>
      </w:r>
      <w:r w:rsidR="004F7A7F">
        <w:rPr>
          <w:rFonts w:ascii="Arial" w:hAnsi="Arial" w:cs="Arial"/>
          <w:color w:val="000000"/>
        </w:rPr>
        <w:t>Questionnaire will include questions like but not limited to</w:t>
      </w:r>
      <w:r>
        <w:rPr>
          <w:rFonts w:ascii="Arial" w:hAnsi="Arial" w:cs="Arial"/>
          <w:color w:val="000000"/>
        </w:rPr>
        <w:t>:</w:t>
      </w:r>
    </w:p>
    <w:p w14:paraId="1454BFCC" w14:textId="77777777" w:rsidR="00B91155" w:rsidRPr="00B91155" w:rsidRDefault="00B91155" w:rsidP="00B91155">
      <w:pPr>
        <w:rPr>
          <w:rFonts w:ascii="Arial" w:hAnsi="Arial" w:cs="Arial"/>
          <w:color w:val="000000"/>
        </w:rPr>
      </w:pPr>
    </w:p>
    <w:p w14:paraId="1D9F8A55" w14:textId="1904295F" w:rsidR="004F7A7F" w:rsidRPr="00171089" w:rsidRDefault="004F7A7F" w:rsidP="004F7A7F">
      <w:pPr>
        <w:pStyle w:val="NormalWeb"/>
        <w:spacing w:before="0" w:beforeAutospacing="0" w:after="0" w:afterAutospacing="0"/>
        <w:rPr>
          <w:rFonts w:ascii="Arial" w:hAnsi="Arial" w:cs="Arial"/>
          <w:i/>
          <w:iCs/>
          <w:color w:val="000000"/>
          <w:sz w:val="24"/>
          <w:szCs w:val="24"/>
          <w:rPrChange w:id="45" w:author="ABU SALEH MD NOMAN" w:date="2015-10-20T19:09:00Z">
            <w:rPr>
              <w:rFonts w:ascii="Arial" w:hAnsi="Arial" w:cs="Arial"/>
              <w:color w:val="000000"/>
              <w:sz w:val="24"/>
              <w:szCs w:val="24"/>
            </w:rPr>
          </w:rPrChange>
        </w:rPr>
      </w:pPr>
      <w:r w:rsidRPr="00171089">
        <w:rPr>
          <w:rFonts w:ascii="Arial" w:hAnsi="Arial" w:cs="Arial"/>
          <w:i/>
          <w:iCs/>
          <w:color w:val="000000"/>
          <w:sz w:val="24"/>
          <w:szCs w:val="24"/>
          <w:rPrChange w:id="46" w:author="ABU SALEH MD NOMAN" w:date="2015-10-20T19:09:00Z">
            <w:rPr>
              <w:rFonts w:ascii="Arial" w:hAnsi="Arial" w:cs="Arial"/>
              <w:color w:val="000000"/>
              <w:sz w:val="24"/>
              <w:szCs w:val="24"/>
            </w:rPr>
          </w:rPrChange>
        </w:rPr>
        <w:t>Have you travelled recently?</w:t>
      </w:r>
    </w:p>
    <w:p w14:paraId="124EBF11" w14:textId="387BBFD9" w:rsidR="00B91155" w:rsidRPr="00171089" w:rsidRDefault="00B91155" w:rsidP="004F7A7F">
      <w:pPr>
        <w:pStyle w:val="NormalWeb"/>
        <w:spacing w:before="0" w:beforeAutospacing="0" w:after="0" w:afterAutospacing="0"/>
        <w:rPr>
          <w:rFonts w:ascii="Arial" w:hAnsi="Arial" w:cs="Arial"/>
          <w:i/>
          <w:iCs/>
          <w:color w:val="000000"/>
          <w:sz w:val="24"/>
          <w:szCs w:val="24"/>
          <w:rPrChange w:id="47" w:author="ABU SALEH MD NOMAN" w:date="2015-10-20T19:09:00Z">
            <w:rPr>
              <w:rFonts w:ascii="Arial" w:hAnsi="Arial" w:cs="Arial"/>
              <w:color w:val="000000"/>
              <w:sz w:val="24"/>
              <w:szCs w:val="24"/>
            </w:rPr>
          </w:rPrChange>
        </w:rPr>
      </w:pPr>
      <w:r w:rsidRPr="00171089">
        <w:rPr>
          <w:rFonts w:ascii="Arial" w:hAnsi="Arial" w:cs="Arial"/>
          <w:i/>
          <w:iCs/>
          <w:color w:val="000000"/>
          <w:sz w:val="24"/>
          <w:szCs w:val="24"/>
          <w:rPrChange w:id="48" w:author="ABU SALEH MD NOMAN" w:date="2015-10-20T19:09:00Z">
            <w:rPr>
              <w:rFonts w:ascii="Arial" w:hAnsi="Arial" w:cs="Arial"/>
              <w:color w:val="000000"/>
              <w:sz w:val="24"/>
              <w:szCs w:val="24"/>
            </w:rPr>
          </w:rPrChange>
        </w:rPr>
        <w:t>Was it for business or pleasure?</w:t>
      </w:r>
    </w:p>
    <w:p w14:paraId="56731BF3" w14:textId="45378EF5" w:rsidR="004F7A7F" w:rsidRPr="00171089" w:rsidRDefault="004F7A7F" w:rsidP="004F7A7F">
      <w:pPr>
        <w:pStyle w:val="NormalWeb"/>
        <w:spacing w:before="0" w:beforeAutospacing="0" w:after="0" w:afterAutospacing="0"/>
        <w:rPr>
          <w:rFonts w:ascii="Arial" w:hAnsi="Arial" w:cs="Arial"/>
          <w:i/>
          <w:iCs/>
          <w:color w:val="000000"/>
          <w:sz w:val="24"/>
          <w:szCs w:val="24"/>
          <w:rPrChange w:id="49" w:author="ABU SALEH MD NOMAN" w:date="2015-10-20T19:09:00Z">
            <w:rPr>
              <w:rFonts w:ascii="Arial" w:hAnsi="Arial" w:cs="Arial"/>
              <w:color w:val="000000"/>
              <w:sz w:val="24"/>
              <w:szCs w:val="24"/>
            </w:rPr>
          </w:rPrChange>
        </w:rPr>
      </w:pPr>
      <w:r w:rsidRPr="00171089">
        <w:rPr>
          <w:rFonts w:ascii="Arial" w:hAnsi="Arial" w:cs="Arial"/>
          <w:i/>
          <w:iCs/>
          <w:color w:val="000000"/>
          <w:sz w:val="24"/>
          <w:szCs w:val="24"/>
          <w:rPrChange w:id="50" w:author="ABU SALEH MD NOMAN" w:date="2015-10-20T19:09:00Z">
            <w:rPr>
              <w:rFonts w:ascii="Arial" w:hAnsi="Arial" w:cs="Arial"/>
              <w:color w:val="000000"/>
              <w:sz w:val="24"/>
              <w:szCs w:val="24"/>
            </w:rPr>
          </w:rPrChange>
        </w:rPr>
        <w:t>Travelled alone or with family/friends?</w:t>
      </w:r>
    </w:p>
    <w:p w14:paraId="4FB3F129" w14:textId="4273C25E" w:rsidR="004F7A7F" w:rsidRPr="00171089" w:rsidRDefault="005E0D06" w:rsidP="004F7A7F">
      <w:pPr>
        <w:pStyle w:val="NormalWeb"/>
        <w:spacing w:before="0" w:beforeAutospacing="0" w:after="0" w:afterAutospacing="0"/>
        <w:rPr>
          <w:rFonts w:ascii="Arial" w:hAnsi="Arial" w:cs="Arial"/>
          <w:i/>
          <w:iCs/>
          <w:color w:val="000000"/>
          <w:sz w:val="24"/>
          <w:szCs w:val="24"/>
          <w:rPrChange w:id="51" w:author="ABU SALEH MD NOMAN" w:date="2015-10-20T19:09:00Z">
            <w:rPr>
              <w:rFonts w:ascii="Arial" w:hAnsi="Arial" w:cs="Arial"/>
              <w:color w:val="000000"/>
              <w:sz w:val="24"/>
              <w:szCs w:val="24"/>
            </w:rPr>
          </w:rPrChange>
        </w:rPr>
      </w:pPr>
      <w:r w:rsidRPr="00171089">
        <w:rPr>
          <w:rFonts w:ascii="Arial" w:hAnsi="Arial" w:cs="Arial"/>
          <w:i/>
          <w:iCs/>
          <w:color w:val="000000"/>
          <w:sz w:val="24"/>
          <w:szCs w:val="24"/>
          <w:rPrChange w:id="52" w:author="ABU SALEH MD NOMAN" w:date="2015-10-20T19:09:00Z">
            <w:rPr>
              <w:rFonts w:ascii="Arial" w:hAnsi="Arial" w:cs="Arial"/>
              <w:color w:val="000000"/>
              <w:sz w:val="24"/>
              <w:szCs w:val="24"/>
            </w:rPr>
          </w:rPrChange>
        </w:rPr>
        <w:t xml:space="preserve">Which </w:t>
      </w:r>
      <w:r w:rsidR="004F7A7F" w:rsidRPr="00171089">
        <w:rPr>
          <w:rFonts w:ascii="Arial" w:hAnsi="Arial" w:cs="Arial"/>
          <w:i/>
          <w:iCs/>
          <w:color w:val="000000"/>
          <w:sz w:val="24"/>
          <w:szCs w:val="24"/>
          <w:rPrChange w:id="53" w:author="ABU SALEH MD NOMAN" w:date="2015-10-20T19:09:00Z">
            <w:rPr>
              <w:rFonts w:ascii="Arial" w:hAnsi="Arial" w:cs="Arial"/>
              <w:color w:val="000000"/>
              <w:sz w:val="24"/>
              <w:szCs w:val="24"/>
            </w:rPr>
          </w:rPrChange>
        </w:rPr>
        <w:t>website</w:t>
      </w:r>
      <w:r w:rsidRPr="00171089">
        <w:rPr>
          <w:rFonts w:ascii="Arial" w:hAnsi="Arial" w:cs="Arial"/>
          <w:i/>
          <w:iCs/>
          <w:color w:val="000000"/>
          <w:sz w:val="24"/>
          <w:szCs w:val="24"/>
          <w:rPrChange w:id="54" w:author="ABU SALEH MD NOMAN" w:date="2015-10-20T19:09:00Z">
            <w:rPr>
              <w:rFonts w:ascii="Arial" w:hAnsi="Arial" w:cs="Arial"/>
              <w:color w:val="000000"/>
              <w:sz w:val="24"/>
              <w:szCs w:val="24"/>
            </w:rPr>
          </w:rPrChange>
        </w:rPr>
        <w:t>s</w:t>
      </w:r>
      <w:r w:rsidR="004F7A7F" w:rsidRPr="00171089">
        <w:rPr>
          <w:rFonts w:ascii="Arial" w:hAnsi="Arial" w:cs="Arial"/>
          <w:i/>
          <w:iCs/>
          <w:color w:val="000000"/>
          <w:sz w:val="24"/>
          <w:szCs w:val="24"/>
          <w:rPrChange w:id="55" w:author="ABU SALEH MD NOMAN" w:date="2015-10-20T19:09:00Z">
            <w:rPr>
              <w:rFonts w:ascii="Arial" w:hAnsi="Arial" w:cs="Arial"/>
              <w:color w:val="000000"/>
              <w:sz w:val="24"/>
              <w:szCs w:val="24"/>
            </w:rPr>
          </w:rPrChange>
        </w:rPr>
        <w:t>/</w:t>
      </w:r>
      <w:r w:rsidRPr="00171089">
        <w:rPr>
          <w:rFonts w:ascii="Arial" w:hAnsi="Arial" w:cs="Arial"/>
          <w:i/>
          <w:iCs/>
          <w:color w:val="000000"/>
          <w:sz w:val="24"/>
          <w:szCs w:val="24"/>
          <w:rPrChange w:id="56" w:author="ABU SALEH MD NOMAN" w:date="2015-10-20T19:09:00Z">
            <w:rPr>
              <w:rFonts w:ascii="Arial" w:hAnsi="Arial" w:cs="Arial"/>
              <w:color w:val="000000"/>
              <w:sz w:val="24"/>
              <w:szCs w:val="24"/>
            </w:rPr>
          </w:rPrChange>
        </w:rPr>
        <w:t xml:space="preserve">search engines/online </w:t>
      </w:r>
      <w:r w:rsidR="004F7A7F" w:rsidRPr="00171089">
        <w:rPr>
          <w:rFonts w:ascii="Arial" w:hAnsi="Arial" w:cs="Arial"/>
          <w:i/>
          <w:iCs/>
          <w:color w:val="000000"/>
          <w:sz w:val="24"/>
          <w:szCs w:val="24"/>
          <w:rPrChange w:id="57" w:author="ABU SALEH MD NOMAN" w:date="2015-10-20T19:09:00Z">
            <w:rPr>
              <w:rFonts w:ascii="Arial" w:hAnsi="Arial" w:cs="Arial"/>
              <w:color w:val="000000"/>
              <w:sz w:val="24"/>
              <w:szCs w:val="24"/>
            </w:rPr>
          </w:rPrChange>
        </w:rPr>
        <w:t xml:space="preserve">communities they have used </w:t>
      </w:r>
      <w:r w:rsidRPr="00171089">
        <w:rPr>
          <w:rFonts w:ascii="Arial" w:hAnsi="Arial" w:cs="Arial"/>
          <w:i/>
          <w:iCs/>
          <w:color w:val="000000"/>
          <w:sz w:val="24"/>
          <w:szCs w:val="24"/>
          <w:rPrChange w:id="58" w:author="ABU SALEH MD NOMAN" w:date="2015-10-20T19:09:00Z">
            <w:rPr>
              <w:rFonts w:ascii="Arial" w:hAnsi="Arial" w:cs="Arial"/>
              <w:color w:val="000000"/>
              <w:sz w:val="24"/>
              <w:szCs w:val="24"/>
            </w:rPr>
          </w:rPrChange>
        </w:rPr>
        <w:t>to make the travel plan?</w:t>
      </w:r>
    </w:p>
    <w:p w14:paraId="6DF47107" w14:textId="77777777" w:rsidR="005E0D06" w:rsidRDefault="005E0D06" w:rsidP="004F7A7F">
      <w:pPr>
        <w:pStyle w:val="NormalWeb"/>
        <w:spacing w:before="0" w:beforeAutospacing="0" w:after="0" w:afterAutospacing="0"/>
        <w:rPr>
          <w:rFonts w:ascii="Arial" w:hAnsi="Arial" w:cs="Arial"/>
          <w:color w:val="000000"/>
          <w:sz w:val="24"/>
          <w:szCs w:val="24"/>
        </w:rPr>
      </w:pPr>
    </w:p>
    <w:p w14:paraId="5B5F7A75" w14:textId="686DC189" w:rsidR="0054283F" w:rsidRPr="00D445F1" w:rsidRDefault="0054283F" w:rsidP="0027375A">
      <w:pPr>
        <w:rPr>
          <w:rFonts w:ascii="Arial" w:hAnsi="Arial" w:cs="Arial"/>
          <w:color w:val="000000"/>
        </w:rPr>
      </w:pPr>
      <w:r w:rsidRPr="00D445F1">
        <w:rPr>
          <w:rFonts w:ascii="Arial" w:hAnsi="Arial" w:cs="Arial"/>
          <w:color w:val="000000"/>
        </w:rPr>
        <w:t>We will work on questions and narrow them down t</w:t>
      </w:r>
      <w:r w:rsidR="0027375A" w:rsidRPr="00D445F1">
        <w:rPr>
          <w:rFonts w:ascii="Arial" w:hAnsi="Arial" w:cs="Arial"/>
          <w:color w:val="000000"/>
        </w:rPr>
        <w:t xml:space="preserve">o get the helpful data set that </w:t>
      </w:r>
      <w:r w:rsidRPr="00D445F1">
        <w:rPr>
          <w:rFonts w:ascii="Arial" w:hAnsi="Arial" w:cs="Arial"/>
          <w:color w:val="000000"/>
        </w:rPr>
        <w:t>we can analyze.</w:t>
      </w:r>
      <w:r w:rsidR="0027375A" w:rsidRPr="00D445F1">
        <w:rPr>
          <w:rFonts w:ascii="Arial" w:hAnsi="Arial" w:cs="Arial"/>
        </w:rPr>
        <w:t xml:space="preserve"> </w:t>
      </w:r>
      <w:r w:rsidR="003E2222">
        <w:rPr>
          <w:rFonts w:ascii="Arial" w:hAnsi="Arial" w:cs="Arial"/>
        </w:rPr>
        <w:t xml:space="preserve">In an interview </w:t>
      </w:r>
      <w:r w:rsidR="003E2222">
        <w:rPr>
          <w:rFonts w:ascii="Arial" w:hAnsi="Arial" w:cs="Arial"/>
          <w:color w:val="000000"/>
        </w:rPr>
        <w:t>w</w:t>
      </w:r>
      <w:r w:rsidRPr="00D445F1">
        <w:rPr>
          <w:rFonts w:ascii="Arial" w:hAnsi="Arial" w:cs="Arial"/>
          <w:color w:val="000000"/>
        </w:rPr>
        <w:t xml:space="preserve">e also wish to ask questions </w:t>
      </w:r>
      <w:r w:rsidR="00D445F1">
        <w:rPr>
          <w:rFonts w:ascii="Arial" w:hAnsi="Arial" w:cs="Arial"/>
          <w:color w:val="000000"/>
        </w:rPr>
        <w:t>like “</w:t>
      </w:r>
      <w:r w:rsidR="00D445F1" w:rsidRPr="00D445F1">
        <w:rPr>
          <w:rFonts w:ascii="Arial" w:hAnsi="Arial" w:cs="Arial"/>
          <w:color w:val="000000"/>
        </w:rPr>
        <w:t xml:space="preserve">Is there a way to make lives better? </w:t>
      </w:r>
      <w:r w:rsidR="003E2222">
        <w:rPr>
          <w:rFonts w:ascii="Arial" w:hAnsi="Arial" w:cs="Arial"/>
          <w:color w:val="000000"/>
        </w:rPr>
        <w:t>H</w:t>
      </w:r>
      <w:r w:rsidR="00D445F1">
        <w:rPr>
          <w:rFonts w:ascii="Arial" w:hAnsi="Arial" w:cs="Arial"/>
          <w:color w:val="000000"/>
        </w:rPr>
        <w:t xml:space="preserve">ow existing technology can </w:t>
      </w:r>
      <w:r w:rsidR="00D445F1" w:rsidRPr="00D445F1">
        <w:rPr>
          <w:rFonts w:ascii="Arial" w:hAnsi="Arial" w:cs="Arial"/>
          <w:color w:val="000000"/>
        </w:rPr>
        <w:t>be augmented to better support?</w:t>
      </w:r>
      <w:r w:rsidR="00D445F1">
        <w:rPr>
          <w:rFonts w:ascii="Arial" w:hAnsi="Arial" w:cs="Arial"/>
          <w:color w:val="000000"/>
        </w:rPr>
        <w:t>”</w:t>
      </w:r>
      <w:ins w:id="59" w:author="ABU SALEH MD NOMAN" w:date="2015-10-20T18:56:00Z">
        <w:r w:rsidR="00E159A0">
          <w:rPr>
            <w:rFonts w:ascii="Arial" w:hAnsi="Arial" w:cs="Arial"/>
            <w:color w:val="000000"/>
          </w:rPr>
          <w:t xml:space="preserve"> Depending on the feedback that we get from the interview, exhaustive surveys will be conducted which will help us understand the situation better and make further statistical </w:t>
        </w:r>
      </w:ins>
      <w:ins w:id="60" w:author="ABU SALEH MD NOMAN" w:date="2015-10-20T18:57:00Z">
        <w:r w:rsidR="00E159A0">
          <w:rPr>
            <w:rFonts w:ascii="Arial" w:hAnsi="Arial" w:cs="Arial"/>
            <w:color w:val="000000"/>
          </w:rPr>
          <w:t>analysis</w:t>
        </w:r>
      </w:ins>
      <w:ins w:id="61" w:author="ABU SALEH MD NOMAN" w:date="2015-10-20T18:56:00Z">
        <w:r w:rsidR="00E159A0">
          <w:rPr>
            <w:rFonts w:ascii="Arial" w:hAnsi="Arial" w:cs="Arial"/>
            <w:color w:val="000000"/>
          </w:rPr>
          <w:t>.</w:t>
        </w:r>
      </w:ins>
      <w:del w:id="62" w:author="ABU SALEH MD NOMAN" w:date="2015-10-20T18:56:00Z">
        <w:r w:rsidR="003E2222" w:rsidDel="00E159A0">
          <w:rPr>
            <w:rFonts w:ascii="Arial" w:hAnsi="Arial" w:cs="Arial"/>
            <w:color w:val="000000"/>
          </w:rPr>
          <w:delText xml:space="preserve"> </w:delText>
        </w:r>
        <w:r w:rsidRPr="00D445F1" w:rsidDel="00E159A0">
          <w:rPr>
            <w:rFonts w:ascii="Arial" w:hAnsi="Arial" w:cs="Arial"/>
            <w:color w:val="000000"/>
          </w:rPr>
          <w:delText xml:space="preserve"> </w:delText>
        </w:r>
      </w:del>
    </w:p>
    <w:p w14:paraId="78E9B623" w14:textId="77777777" w:rsidR="0027375A" w:rsidRPr="00D445F1" w:rsidRDefault="0027375A" w:rsidP="0054283F">
      <w:pPr>
        <w:ind w:left="360" w:hanging="360"/>
        <w:rPr>
          <w:rFonts w:ascii="Arial" w:hAnsi="Arial" w:cs="Arial"/>
        </w:rPr>
      </w:pPr>
    </w:p>
    <w:p w14:paraId="6BBA0B7E" w14:textId="14FDAFFD" w:rsidR="0054283F" w:rsidRDefault="0054283F" w:rsidP="0054283F">
      <w:pPr>
        <w:rPr>
          <w:ins w:id="63" w:author="ABU SALEH MD NOMAN" w:date="2015-10-20T19:00:00Z"/>
          <w:rFonts w:ascii="Arial" w:hAnsi="Arial" w:cs="Arial"/>
          <w:color w:val="000000"/>
        </w:rPr>
      </w:pPr>
      <w:r w:rsidRPr="00D445F1">
        <w:rPr>
          <w:rFonts w:ascii="Arial" w:hAnsi="Arial" w:cs="Arial"/>
          <w:color w:val="000000"/>
        </w:rPr>
        <w:t>We intend to perform an in-depth research</w:t>
      </w:r>
      <w:r w:rsidR="005E0D06">
        <w:rPr>
          <w:rFonts w:ascii="Arial" w:hAnsi="Arial" w:cs="Arial"/>
          <w:color w:val="000000"/>
        </w:rPr>
        <w:t xml:space="preserve"> and read available articles and scholarly papers on tourism technologies</w:t>
      </w:r>
      <w:r w:rsidRPr="00D445F1">
        <w:rPr>
          <w:rFonts w:ascii="Arial" w:hAnsi="Arial" w:cs="Arial"/>
          <w:color w:val="000000"/>
        </w:rPr>
        <w:t xml:space="preserve">. Currently our target population </w:t>
      </w:r>
      <w:r w:rsidR="00872172">
        <w:rPr>
          <w:rFonts w:ascii="Arial" w:hAnsi="Arial" w:cs="Arial"/>
          <w:color w:val="000000"/>
        </w:rPr>
        <w:t xml:space="preserve">is </w:t>
      </w:r>
      <w:commentRangeStart w:id="64"/>
      <w:del w:id="65" w:author="ABU SALEH MD NOMAN" w:date="2015-10-20T18:59:00Z">
        <w:r w:rsidR="00872172" w:rsidDel="00D50734">
          <w:rPr>
            <w:rFonts w:ascii="Arial" w:hAnsi="Arial" w:cs="Arial"/>
            <w:color w:val="000000"/>
          </w:rPr>
          <w:delText xml:space="preserve">anyone </w:delText>
        </w:r>
      </w:del>
      <w:commentRangeEnd w:id="64"/>
      <w:ins w:id="66" w:author="ABU SALEH MD NOMAN" w:date="2015-10-20T18:59:00Z">
        <w:r w:rsidR="00D50734">
          <w:rPr>
            <w:rFonts w:ascii="Arial" w:hAnsi="Arial" w:cs="Arial"/>
            <w:color w:val="000000"/>
          </w:rPr>
          <w:t>adults over the age of 18</w:t>
        </w:r>
        <w:r w:rsidR="00D50734">
          <w:rPr>
            <w:rFonts w:ascii="Arial" w:hAnsi="Arial" w:cs="Arial"/>
            <w:color w:val="000000"/>
          </w:rPr>
          <w:t xml:space="preserve"> </w:t>
        </w:r>
      </w:ins>
      <w:r w:rsidR="003216CE">
        <w:rPr>
          <w:rStyle w:val="CommentReference"/>
        </w:rPr>
        <w:commentReference w:id="64"/>
      </w:r>
      <w:r w:rsidR="00872172">
        <w:rPr>
          <w:rFonts w:ascii="Arial" w:hAnsi="Arial" w:cs="Arial"/>
          <w:color w:val="000000"/>
        </w:rPr>
        <w:t xml:space="preserve">who travels and uses online help. </w:t>
      </w:r>
    </w:p>
    <w:p w14:paraId="7815600F" w14:textId="77777777" w:rsidR="00171089" w:rsidRDefault="00171089" w:rsidP="0054283F">
      <w:pPr>
        <w:rPr>
          <w:ins w:id="67" w:author="ABU SALEH MD NOMAN" w:date="2015-10-20T19:04:00Z"/>
          <w:rFonts w:ascii="Arial" w:hAnsi="Arial" w:cs="Arial"/>
          <w:color w:val="000000"/>
        </w:rPr>
      </w:pPr>
    </w:p>
    <w:p w14:paraId="7B24784D" w14:textId="77777777" w:rsidR="00171089" w:rsidRDefault="00171089" w:rsidP="0054283F">
      <w:pPr>
        <w:rPr>
          <w:ins w:id="68" w:author="ABU SALEH MD NOMAN" w:date="2015-10-20T19:04:00Z"/>
          <w:rFonts w:ascii="Arial" w:hAnsi="Arial" w:cs="Arial"/>
          <w:color w:val="000000"/>
        </w:rPr>
      </w:pPr>
    </w:p>
    <w:p w14:paraId="412816F0" w14:textId="77777777" w:rsidR="00171089" w:rsidRDefault="00171089" w:rsidP="0054283F">
      <w:pPr>
        <w:rPr>
          <w:ins w:id="69" w:author="ABU SALEH MD NOMAN" w:date="2015-10-20T19:00:00Z"/>
          <w:rFonts w:ascii="Arial" w:hAnsi="Arial" w:cs="Arial"/>
          <w:color w:val="000000"/>
        </w:rPr>
      </w:pPr>
    </w:p>
    <w:p w14:paraId="67130CB1" w14:textId="60DADC35" w:rsidR="00171089" w:rsidRDefault="00171089" w:rsidP="00171089">
      <w:pPr>
        <w:pStyle w:val="Heading2"/>
        <w:rPr>
          <w:ins w:id="70" w:author="ABU SALEH MD NOMAN" w:date="2015-10-20T19:00:00Z"/>
        </w:rPr>
        <w:pPrChange w:id="71" w:author="ABU SALEH MD NOMAN" w:date="2015-10-20T19:00:00Z">
          <w:pPr/>
        </w:pPrChange>
      </w:pPr>
      <w:ins w:id="72" w:author="ABU SALEH MD NOMAN" w:date="2015-10-20T19:00:00Z">
        <w:r>
          <w:t>Existing Technology</w:t>
        </w:r>
      </w:ins>
    </w:p>
    <w:p w14:paraId="62B11F16" w14:textId="77777777" w:rsidR="00171089" w:rsidRDefault="00171089" w:rsidP="00171089">
      <w:pPr>
        <w:rPr>
          <w:ins w:id="73" w:author="ABU SALEH MD NOMAN" w:date="2015-10-20T19:04:00Z"/>
        </w:rPr>
        <w:pPrChange w:id="74" w:author="ABU SALEH MD NOMAN" w:date="2015-10-20T19:00:00Z">
          <w:pPr/>
        </w:pPrChange>
      </w:pPr>
    </w:p>
    <w:p w14:paraId="39766E4A" w14:textId="03755E81" w:rsidR="00171089" w:rsidRDefault="00171089" w:rsidP="00171089">
      <w:pPr>
        <w:rPr>
          <w:ins w:id="75" w:author="ABU SALEH MD NOMAN" w:date="2015-10-20T19:14:00Z"/>
          <w:rFonts w:ascii="Arial" w:hAnsi="Arial" w:cs="Arial"/>
        </w:rPr>
        <w:pPrChange w:id="76" w:author="ABU SALEH MD NOMAN" w:date="2015-10-20T19:00:00Z">
          <w:pPr/>
        </w:pPrChange>
      </w:pPr>
      <w:ins w:id="77" w:author="ABU SALEH MD NOMAN" w:date="2015-10-20T19:04:00Z">
        <w:r w:rsidRPr="00171089">
          <w:rPr>
            <w:rFonts w:ascii="Arial" w:hAnsi="Arial" w:cs="Arial"/>
            <w:rPrChange w:id="78" w:author="ABU SALEH MD NOMAN" w:date="2015-10-20T19:08:00Z">
              <w:rPr/>
            </w:rPrChange>
          </w:rPr>
          <w:t xml:space="preserve">With the rapid growth of technology including websites, mobile apps, online travel agencies etc., </w:t>
        </w:r>
      </w:ins>
      <w:ins w:id="79" w:author="ABU SALEH MD NOMAN" w:date="2015-10-20T19:08:00Z">
        <w:r w:rsidRPr="00171089">
          <w:rPr>
            <w:rFonts w:ascii="Arial" w:hAnsi="Arial" w:cs="Arial"/>
            <w:rPrChange w:id="80" w:author="ABU SALEH MD NOMAN" w:date="2015-10-20T19:08:00Z">
              <w:rPr>
                <w:rFonts w:ascii="Arial" w:hAnsi="Arial" w:cs="Arial"/>
              </w:rPr>
            </w:rPrChange>
          </w:rPr>
          <w:t>and modern</w:t>
        </w:r>
      </w:ins>
      <w:ins w:id="81" w:author="ABU SALEH MD NOMAN" w:date="2015-10-20T19:04:00Z">
        <w:r w:rsidRPr="00171089">
          <w:rPr>
            <w:rFonts w:ascii="Arial" w:hAnsi="Arial" w:cs="Arial"/>
            <w:rPrChange w:id="82" w:author="ABU SALEH MD NOMAN" w:date="2015-10-20T19:08:00Z">
              <w:rPr/>
            </w:rPrChange>
          </w:rPr>
          <w:t xml:space="preserve"> travels have become tech-savvy more than ever before</w:t>
        </w:r>
        <w:r w:rsidRPr="00171089">
          <w:rPr>
            <w:rFonts w:ascii="Arial" w:hAnsi="Arial" w:cs="Arial"/>
            <w:rPrChange w:id="83" w:author="ABU SALEH MD NOMAN" w:date="2015-10-20T19:08:00Z">
              <w:rPr/>
            </w:rPrChange>
          </w:rPr>
          <w:t>.</w:t>
        </w:r>
      </w:ins>
      <w:ins w:id="84" w:author="ABU SALEH MD NOMAN" w:date="2015-10-20T19:05:00Z">
        <w:r w:rsidRPr="00171089">
          <w:rPr>
            <w:rFonts w:ascii="Arial" w:hAnsi="Arial" w:cs="Arial"/>
            <w:rPrChange w:id="85" w:author="ABU SALEH MD NOMAN" w:date="2015-10-20T19:08:00Z">
              <w:rPr/>
            </w:rPrChange>
          </w:rPr>
          <w:t xml:space="preserve"> Recent study shows</w:t>
        </w:r>
      </w:ins>
      <w:ins w:id="86" w:author="ABU SALEH MD NOMAN" w:date="2015-10-20T19:04:00Z">
        <w:r w:rsidRPr="00171089">
          <w:rPr>
            <w:rFonts w:ascii="Arial" w:hAnsi="Arial" w:cs="Arial"/>
            <w:rPrChange w:id="87" w:author="ABU SALEH MD NOMAN" w:date="2015-10-20T19:08:00Z">
              <w:rPr/>
            </w:rPrChange>
          </w:rPr>
          <w:t xml:space="preserve"> t</w:t>
        </w:r>
        <w:r w:rsidRPr="00171089">
          <w:rPr>
            <w:rFonts w:ascii="Arial" w:hAnsi="Arial" w:cs="Arial"/>
            <w:rPrChange w:id="88" w:author="ABU SALEH MD NOMAN" w:date="2015-10-20T19:08:00Z">
              <w:rPr/>
            </w:rPrChange>
          </w:rPr>
          <w:t xml:space="preserve">he internet has revolutionized the tourism industry more than any other factor in the last few decades. </w:t>
        </w:r>
      </w:ins>
      <w:ins w:id="89" w:author="ABU SALEH MD NOMAN" w:date="2015-10-20T19:06:00Z">
        <w:r w:rsidRPr="00171089">
          <w:rPr>
            <w:rFonts w:ascii="Arial" w:hAnsi="Arial" w:cs="Arial"/>
            <w:rPrChange w:id="90" w:author="ABU SALEH MD NOMAN" w:date="2015-10-20T19:08:00Z">
              <w:rPr/>
            </w:rPrChange>
          </w:rPr>
          <w:t>Besides</w:t>
        </w:r>
      </w:ins>
      <w:ins w:id="91" w:author="ABU SALEH MD NOMAN" w:date="2015-10-20T19:04:00Z">
        <w:r w:rsidRPr="00171089">
          <w:rPr>
            <w:rFonts w:ascii="Arial" w:hAnsi="Arial" w:cs="Arial"/>
            <w:rPrChange w:id="92" w:author="ABU SALEH MD NOMAN" w:date="2015-10-20T19:08:00Z">
              <w:rPr/>
            </w:rPrChange>
          </w:rPr>
          <w:t xml:space="preserve">, with access to the vast pool </w:t>
        </w:r>
        <w:r w:rsidRPr="00171089">
          <w:rPr>
            <w:rFonts w:ascii="Arial" w:hAnsi="Arial" w:cs="Arial"/>
            <w:rPrChange w:id="93" w:author="ABU SALEH MD NOMAN" w:date="2015-10-20T19:08:00Z">
              <w:rPr/>
            </w:rPrChange>
          </w:rPr>
          <w:t>of information available online and information sharing among online travelers</w:t>
        </w:r>
      </w:ins>
      <w:ins w:id="94" w:author="ABU SALEH MD NOMAN" w:date="2015-10-20T19:06:00Z">
        <w:r w:rsidRPr="00171089">
          <w:rPr>
            <w:rFonts w:ascii="Arial" w:hAnsi="Arial" w:cs="Arial"/>
            <w:rPrChange w:id="95" w:author="ABU SALEH MD NOMAN" w:date="2015-10-20T19:08:00Z">
              <w:rPr/>
            </w:rPrChange>
          </w:rPr>
          <w:t>,</w:t>
        </w:r>
      </w:ins>
      <w:ins w:id="96" w:author="ABU SALEH MD NOMAN" w:date="2015-10-20T19:04:00Z">
        <w:r w:rsidRPr="00171089">
          <w:rPr>
            <w:rFonts w:ascii="Arial" w:hAnsi="Arial" w:cs="Arial"/>
            <w:rPrChange w:id="97" w:author="ABU SALEH MD NOMAN" w:date="2015-10-20T19:08:00Z">
              <w:rPr/>
            </w:rPrChange>
          </w:rPr>
          <w:t xml:space="preserve"> an increasing number of travelers are seeking information via the internet prior to making a</w:t>
        </w:r>
        <w:r w:rsidRPr="00171089">
          <w:rPr>
            <w:rFonts w:ascii="Arial" w:hAnsi="Arial" w:cs="Arial"/>
            <w:rPrChange w:id="98" w:author="ABU SALEH MD NOMAN" w:date="2015-10-20T19:08:00Z">
              <w:rPr/>
            </w:rPrChange>
          </w:rPr>
          <w:t>ny travel decisions</w:t>
        </w:r>
        <w:r w:rsidRPr="00171089">
          <w:rPr>
            <w:rFonts w:ascii="Arial" w:hAnsi="Arial" w:cs="Arial"/>
            <w:rPrChange w:id="99" w:author="ABU SALEH MD NOMAN" w:date="2015-10-20T19:08:00Z">
              <w:rPr/>
            </w:rPrChange>
          </w:rPr>
          <w:t>.</w:t>
        </w:r>
      </w:ins>
    </w:p>
    <w:p w14:paraId="124ED551" w14:textId="77777777" w:rsidR="00BE6D74" w:rsidRPr="00171089" w:rsidRDefault="00BE6D74" w:rsidP="00171089">
      <w:pPr>
        <w:rPr>
          <w:ins w:id="100" w:author="ABU SALEH MD NOMAN" w:date="2015-10-20T19:07:00Z"/>
          <w:rFonts w:ascii="Arial" w:hAnsi="Arial" w:cs="Arial"/>
          <w:rPrChange w:id="101" w:author="ABU SALEH MD NOMAN" w:date="2015-10-20T19:08:00Z">
            <w:rPr>
              <w:ins w:id="102" w:author="ABU SALEH MD NOMAN" w:date="2015-10-20T19:07:00Z"/>
            </w:rPr>
          </w:rPrChange>
        </w:rPr>
        <w:pPrChange w:id="103" w:author="ABU SALEH MD NOMAN" w:date="2015-10-20T19:00:00Z">
          <w:pPr/>
        </w:pPrChange>
      </w:pPr>
    </w:p>
    <w:p w14:paraId="38A2ADF3" w14:textId="77777777" w:rsidR="00171089" w:rsidRPr="00171089" w:rsidRDefault="00171089" w:rsidP="00171089">
      <w:pPr>
        <w:rPr>
          <w:ins w:id="104" w:author="ABU SALEH MD NOMAN" w:date="2015-10-20T19:07:00Z"/>
          <w:rFonts w:ascii="Arial" w:hAnsi="Arial" w:cs="Arial"/>
          <w:rPrChange w:id="105" w:author="ABU SALEH MD NOMAN" w:date="2015-10-20T19:08:00Z">
            <w:rPr>
              <w:ins w:id="106" w:author="ABU SALEH MD NOMAN" w:date="2015-10-20T19:07:00Z"/>
            </w:rPr>
          </w:rPrChange>
        </w:rPr>
        <w:pPrChange w:id="107" w:author="ABU SALEH MD NOMAN" w:date="2015-10-20T19:00:00Z">
          <w:pPr/>
        </w:pPrChange>
      </w:pPr>
    </w:p>
    <w:p w14:paraId="53F80BBB" w14:textId="32999235" w:rsidR="00171089" w:rsidRDefault="00171089" w:rsidP="00171089">
      <w:pPr>
        <w:rPr>
          <w:ins w:id="108" w:author="ABU SALEH MD NOMAN" w:date="2015-10-20T19:14:00Z"/>
          <w:rFonts w:ascii="Arial" w:hAnsi="Arial" w:cs="Arial"/>
          <w:color w:val="000000" w:themeColor="text1"/>
          <w:shd w:val="clear" w:color="auto" w:fill="FFFFFF"/>
        </w:rPr>
        <w:pPrChange w:id="109" w:author="ABU SALEH MD NOMAN" w:date="2015-10-20T19:00:00Z">
          <w:pPr/>
        </w:pPrChange>
      </w:pPr>
      <w:ins w:id="110" w:author="ABU SALEH MD NOMAN" w:date="2015-10-20T19:07:00Z">
        <w:r w:rsidRPr="00171089">
          <w:rPr>
            <w:rFonts w:ascii="Arial" w:hAnsi="Arial" w:cs="Arial"/>
            <w:rPrChange w:id="111" w:author="ABU SALEH MD NOMAN" w:date="2015-10-20T19:08:00Z">
              <w:rPr/>
            </w:rPrChange>
          </w:rPr>
          <w:t xml:space="preserve">Technology is helping people plan and travel in various ways. </w:t>
        </w:r>
      </w:ins>
      <w:ins w:id="112" w:author="ABU SALEH MD NOMAN" w:date="2015-10-20T19:09:00Z">
        <w:r>
          <w:rPr>
            <w:rFonts w:ascii="Arial" w:hAnsi="Arial" w:cs="Arial"/>
          </w:rPr>
          <w:t>“</w:t>
        </w:r>
      </w:ins>
      <w:proofErr w:type="gramStart"/>
      <w:ins w:id="113" w:author="ABU SALEH MD NOMAN" w:date="2015-10-20T19:08:00Z">
        <w:r w:rsidRPr="00171089">
          <w:rPr>
            <w:rFonts w:ascii="Arial" w:hAnsi="Arial" w:cs="Arial"/>
            <w:i/>
            <w:iCs/>
            <w:color w:val="000000" w:themeColor="text1"/>
            <w:shd w:val="clear" w:color="auto" w:fill="FFFFFF"/>
            <w:rPrChange w:id="114" w:author="ABU SALEH MD NOMAN" w:date="2015-10-20T19:09:00Z">
              <w:rPr>
                <w:rFonts w:ascii="Arial" w:hAnsi="Arial" w:cs="Arial"/>
                <w:color w:val="333333"/>
                <w:shd w:val="clear" w:color="auto" w:fill="FFFFFF"/>
              </w:rPr>
            </w:rPrChange>
          </w:rPr>
          <w:t>For example, the Mondrian Hotel in New York City's Soho neighborhood provides each of its 270 rooms with an iPad specifically for guests to use as a means to order food, plan their travel and coordinate transportation. The Roadside America app helps travelers uncover hidden gems and roadside attractions during their road trips, and social networking campaigns like the one launched by Mayor Buckhorn in Tampa Bay, Florida, use social media to engage tourists. What's more, photography innovations such as the Tamaggo 360-Imager allow consumers to capture their vacation experiences like never before.</w:t>
        </w:r>
      </w:ins>
      <w:proofErr w:type="gramEnd"/>
      <w:ins w:id="115" w:author="ABU SALEH MD NOMAN" w:date="2015-10-20T19:09:00Z">
        <w:r>
          <w:rPr>
            <w:rFonts w:ascii="Arial" w:hAnsi="Arial" w:cs="Arial"/>
            <w:color w:val="000000" w:themeColor="text1"/>
            <w:shd w:val="clear" w:color="auto" w:fill="FFFFFF"/>
          </w:rPr>
          <w:t>”</w:t>
        </w:r>
      </w:ins>
    </w:p>
    <w:p w14:paraId="755A4BAE" w14:textId="77777777" w:rsidR="00BE6D74" w:rsidRDefault="00BE6D74" w:rsidP="00171089">
      <w:pPr>
        <w:rPr>
          <w:ins w:id="116" w:author="ABU SALEH MD NOMAN" w:date="2015-10-20T19:14:00Z"/>
          <w:rFonts w:ascii="Arial" w:hAnsi="Arial" w:cs="Arial"/>
          <w:color w:val="000000" w:themeColor="text1"/>
          <w:shd w:val="clear" w:color="auto" w:fill="FFFFFF"/>
        </w:rPr>
        <w:pPrChange w:id="117" w:author="ABU SALEH MD NOMAN" w:date="2015-10-20T19:00:00Z">
          <w:pPr/>
        </w:pPrChange>
      </w:pPr>
    </w:p>
    <w:p w14:paraId="24164873" w14:textId="6ABA4062" w:rsidR="00BE6D74" w:rsidRDefault="00BE6D74" w:rsidP="00171089">
      <w:pPr>
        <w:rPr>
          <w:ins w:id="118" w:author="ABU SALEH MD NOMAN" w:date="2015-10-20T19:19:00Z"/>
          <w:rFonts w:ascii="Arial" w:hAnsi="Arial" w:cs="Arial"/>
          <w:color w:val="000000" w:themeColor="text1"/>
          <w:shd w:val="clear" w:color="auto" w:fill="FFFFFF"/>
        </w:rPr>
        <w:pPrChange w:id="119" w:author="ABU SALEH MD NOMAN" w:date="2015-10-20T19:00:00Z">
          <w:pPr/>
        </w:pPrChange>
      </w:pPr>
      <w:ins w:id="120" w:author="ABU SALEH MD NOMAN" w:date="2015-10-20T19:18:00Z">
        <w:r>
          <w:rPr>
            <w:rFonts w:ascii="Arial" w:hAnsi="Arial" w:cs="Arial"/>
            <w:color w:val="000000" w:themeColor="text1"/>
            <w:shd w:val="clear" w:color="auto" w:fill="FFFFFF"/>
          </w:rPr>
          <w:t>Some websites and apps currently used are as follows:</w:t>
        </w:r>
      </w:ins>
    </w:p>
    <w:p w14:paraId="5E481614" w14:textId="77777777" w:rsidR="00BE6D74" w:rsidRDefault="00BE6D74" w:rsidP="00171089">
      <w:pPr>
        <w:rPr>
          <w:ins w:id="121" w:author="ABU SALEH MD NOMAN" w:date="2015-10-20T19:18:00Z"/>
          <w:rFonts w:ascii="Arial" w:hAnsi="Arial" w:cs="Arial"/>
          <w:color w:val="000000" w:themeColor="text1"/>
          <w:shd w:val="clear" w:color="auto" w:fill="FFFFFF"/>
        </w:rPr>
        <w:pPrChange w:id="122" w:author="ABU SALEH MD NOMAN" w:date="2015-10-20T19:00:00Z">
          <w:pPr/>
        </w:pPrChange>
      </w:pPr>
    </w:p>
    <w:tbl>
      <w:tblPr>
        <w:tblStyle w:val="TableGrid"/>
        <w:tblW w:w="0" w:type="auto"/>
        <w:tblLook w:val="04A0" w:firstRow="1" w:lastRow="0" w:firstColumn="1" w:lastColumn="0" w:noHBand="0" w:noVBand="1"/>
      </w:tblPr>
      <w:tblGrid>
        <w:gridCol w:w="4428"/>
        <w:gridCol w:w="4428"/>
      </w:tblGrid>
      <w:tr w:rsidR="00BE6D74" w14:paraId="647C7371" w14:textId="77777777" w:rsidTr="00BE6D74">
        <w:trPr>
          <w:ins w:id="123" w:author="ABU SALEH MD NOMAN" w:date="2015-10-20T19:19:00Z"/>
        </w:trPr>
        <w:tc>
          <w:tcPr>
            <w:tcW w:w="4428" w:type="dxa"/>
          </w:tcPr>
          <w:p w14:paraId="74B15FE2" w14:textId="0E83EC17" w:rsidR="00BE6D74" w:rsidRPr="00F46E1B" w:rsidRDefault="00BE6D74" w:rsidP="00171089">
            <w:pPr>
              <w:rPr>
                <w:ins w:id="124" w:author="ABU SALEH MD NOMAN" w:date="2015-10-20T19:19:00Z"/>
                <w:rFonts w:ascii="Arial" w:hAnsi="Arial" w:cs="Arial"/>
                <w:i/>
                <w:iCs/>
                <w:rPrChange w:id="125" w:author="ABU SALEH MD NOMAN" w:date="2015-10-20T19:23:00Z">
                  <w:rPr>
                    <w:ins w:id="126" w:author="ABU SALEH MD NOMAN" w:date="2015-10-20T19:19:00Z"/>
                    <w:rFonts w:ascii="Arial" w:hAnsi="Arial" w:cs="Arial"/>
                  </w:rPr>
                </w:rPrChange>
              </w:rPr>
            </w:pPr>
            <w:ins w:id="127" w:author="ABU SALEH MD NOMAN" w:date="2015-10-20T19:19:00Z">
              <w:r w:rsidRPr="00F46E1B">
                <w:rPr>
                  <w:rFonts w:ascii="Arial" w:hAnsi="Arial" w:cs="Arial"/>
                  <w:i/>
                  <w:iCs/>
                  <w:rPrChange w:id="128" w:author="ABU SALEH MD NOMAN" w:date="2015-10-20T19:23:00Z">
                    <w:rPr>
                      <w:rFonts w:ascii="Arial" w:hAnsi="Arial" w:cs="Arial"/>
                    </w:rPr>
                  </w:rPrChange>
                </w:rPr>
                <w:t>Website and/or app</w:t>
              </w:r>
            </w:ins>
          </w:p>
        </w:tc>
        <w:tc>
          <w:tcPr>
            <w:tcW w:w="4428" w:type="dxa"/>
          </w:tcPr>
          <w:p w14:paraId="53B8680C" w14:textId="7604D444" w:rsidR="00BE6D74" w:rsidRPr="00F46E1B" w:rsidRDefault="00BE6D74" w:rsidP="00171089">
            <w:pPr>
              <w:rPr>
                <w:ins w:id="129" w:author="ABU SALEH MD NOMAN" w:date="2015-10-20T19:19:00Z"/>
                <w:rFonts w:ascii="Arial" w:hAnsi="Arial" w:cs="Arial"/>
                <w:i/>
                <w:iCs/>
                <w:rPrChange w:id="130" w:author="ABU SALEH MD NOMAN" w:date="2015-10-20T19:23:00Z">
                  <w:rPr>
                    <w:ins w:id="131" w:author="ABU SALEH MD NOMAN" w:date="2015-10-20T19:19:00Z"/>
                    <w:rFonts w:ascii="Arial" w:hAnsi="Arial" w:cs="Arial"/>
                  </w:rPr>
                </w:rPrChange>
              </w:rPr>
            </w:pPr>
            <w:ins w:id="132" w:author="ABU SALEH MD NOMAN" w:date="2015-10-20T19:19:00Z">
              <w:r w:rsidRPr="00F46E1B">
                <w:rPr>
                  <w:rFonts w:ascii="Arial" w:hAnsi="Arial" w:cs="Arial"/>
                  <w:i/>
                  <w:iCs/>
                  <w:rPrChange w:id="133" w:author="ABU SALEH MD NOMAN" w:date="2015-10-20T19:23:00Z">
                    <w:rPr>
                      <w:rFonts w:ascii="Arial" w:hAnsi="Arial" w:cs="Arial"/>
                    </w:rPr>
                  </w:rPrChange>
                </w:rPr>
                <w:t>Purpose</w:t>
              </w:r>
            </w:ins>
          </w:p>
        </w:tc>
      </w:tr>
      <w:tr w:rsidR="00BE6D74" w14:paraId="219A28CB" w14:textId="77777777" w:rsidTr="00BE6D74">
        <w:trPr>
          <w:ins w:id="134" w:author="ABU SALEH MD NOMAN" w:date="2015-10-20T19:19:00Z"/>
        </w:trPr>
        <w:tc>
          <w:tcPr>
            <w:tcW w:w="4428" w:type="dxa"/>
          </w:tcPr>
          <w:p w14:paraId="1565A326" w14:textId="32503176" w:rsidR="00BE6D74" w:rsidRDefault="00BE6D74" w:rsidP="00171089">
            <w:pPr>
              <w:rPr>
                <w:ins w:id="135" w:author="ABU SALEH MD NOMAN" w:date="2015-10-20T19:19:00Z"/>
                <w:rFonts w:ascii="Arial" w:hAnsi="Arial" w:cs="Arial"/>
              </w:rPr>
            </w:pPr>
            <w:proofErr w:type="spellStart"/>
            <w:ins w:id="136" w:author="ABU SALEH MD NOMAN" w:date="2015-10-20T19:19:00Z">
              <w:r>
                <w:rPr>
                  <w:rFonts w:ascii="Arial" w:hAnsi="Arial" w:cs="Arial"/>
                </w:rPr>
                <w:t>SeatGuru</w:t>
              </w:r>
              <w:proofErr w:type="spellEnd"/>
            </w:ins>
          </w:p>
        </w:tc>
        <w:tc>
          <w:tcPr>
            <w:tcW w:w="4428" w:type="dxa"/>
          </w:tcPr>
          <w:p w14:paraId="7730AE43" w14:textId="1C7E7556" w:rsidR="00BE6D74" w:rsidRDefault="00BE6D74" w:rsidP="00171089">
            <w:pPr>
              <w:rPr>
                <w:ins w:id="137" w:author="ABU SALEH MD NOMAN" w:date="2015-10-20T19:19:00Z"/>
                <w:rFonts w:ascii="Arial" w:hAnsi="Arial" w:cs="Arial"/>
              </w:rPr>
            </w:pPr>
            <w:ins w:id="138" w:author="ABU SALEH MD NOMAN" w:date="2015-10-20T19:19:00Z">
              <w:r>
                <w:rPr>
                  <w:rFonts w:ascii="Arial" w:hAnsi="Arial" w:cs="Arial"/>
                </w:rPr>
                <w:t>Pick a good seat in flight</w:t>
              </w:r>
            </w:ins>
          </w:p>
        </w:tc>
      </w:tr>
      <w:tr w:rsidR="00BE6D74" w14:paraId="7E3B99D1" w14:textId="77777777" w:rsidTr="00BE6D74">
        <w:trPr>
          <w:ins w:id="139" w:author="ABU SALEH MD NOMAN" w:date="2015-10-20T19:19:00Z"/>
        </w:trPr>
        <w:tc>
          <w:tcPr>
            <w:tcW w:w="4428" w:type="dxa"/>
          </w:tcPr>
          <w:p w14:paraId="321BAF51" w14:textId="3A682176" w:rsidR="00BE6D74" w:rsidRDefault="00BE6D74" w:rsidP="00171089">
            <w:pPr>
              <w:rPr>
                <w:ins w:id="140" w:author="ABU SALEH MD NOMAN" w:date="2015-10-20T19:19:00Z"/>
                <w:rFonts w:ascii="Arial" w:hAnsi="Arial" w:cs="Arial"/>
              </w:rPr>
            </w:pPr>
            <w:ins w:id="141" w:author="ABU SALEH MD NOMAN" w:date="2015-10-20T19:20:00Z">
              <w:r>
                <w:rPr>
                  <w:rFonts w:ascii="Arial" w:hAnsi="Arial" w:cs="Arial"/>
                </w:rPr>
                <w:t>Points.com</w:t>
              </w:r>
            </w:ins>
          </w:p>
        </w:tc>
        <w:tc>
          <w:tcPr>
            <w:tcW w:w="4428" w:type="dxa"/>
          </w:tcPr>
          <w:p w14:paraId="6B217969" w14:textId="218811E3" w:rsidR="00BE6D74" w:rsidRDefault="00BE6D74" w:rsidP="00171089">
            <w:pPr>
              <w:rPr>
                <w:ins w:id="142" w:author="ABU SALEH MD NOMAN" w:date="2015-10-20T19:19:00Z"/>
                <w:rFonts w:ascii="Arial" w:hAnsi="Arial" w:cs="Arial"/>
              </w:rPr>
            </w:pPr>
            <w:ins w:id="143" w:author="ABU SALEH MD NOMAN" w:date="2015-10-20T19:20:00Z">
              <w:r>
                <w:rPr>
                  <w:rFonts w:ascii="Arial" w:hAnsi="Arial" w:cs="Arial"/>
                </w:rPr>
                <w:t>Track your status</w:t>
              </w:r>
            </w:ins>
          </w:p>
        </w:tc>
      </w:tr>
      <w:tr w:rsidR="00BE6D74" w14:paraId="2AEF246F" w14:textId="77777777" w:rsidTr="00BE6D74">
        <w:trPr>
          <w:ins w:id="144" w:author="ABU SALEH MD NOMAN" w:date="2015-10-20T19:19:00Z"/>
        </w:trPr>
        <w:tc>
          <w:tcPr>
            <w:tcW w:w="4428" w:type="dxa"/>
          </w:tcPr>
          <w:p w14:paraId="4F88DDB0" w14:textId="2A4D385C" w:rsidR="00BE6D74" w:rsidRDefault="00F46E1B" w:rsidP="00171089">
            <w:pPr>
              <w:rPr>
                <w:ins w:id="145" w:author="ABU SALEH MD NOMAN" w:date="2015-10-20T19:19:00Z"/>
                <w:rFonts w:ascii="Arial" w:hAnsi="Arial" w:cs="Arial"/>
              </w:rPr>
            </w:pPr>
            <w:proofErr w:type="spellStart"/>
            <w:ins w:id="146" w:author="ABU SALEH MD NOMAN" w:date="2015-10-20T19:20:00Z">
              <w:r>
                <w:rPr>
                  <w:rFonts w:ascii="Arial" w:hAnsi="Arial" w:cs="Arial"/>
                </w:rPr>
                <w:t>Worldmate</w:t>
              </w:r>
              <w:proofErr w:type="spellEnd"/>
              <w:r>
                <w:rPr>
                  <w:rFonts w:ascii="Arial" w:hAnsi="Arial" w:cs="Arial"/>
                </w:rPr>
                <w:t xml:space="preserve"> Gold</w:t>
              </w:r>
            </w:ins>
          </w:p>
        </w:tc>
        <w:tc>
          <w:tcPr>
            <w:tcW w:w="4428" w:type="dxa"/>
          </w:tcPr>
          <w:p w14:paraId="50AD7F08" w14:textId="6F77E7DA" w:rsidR="00BE6D74" w:rsidRDefault="00F46E1B" w:rsidP="00171089">
            <w:pPr>
              <w:rPr>
                <w:ins w:id="147" w:author="ABU SALEH MD NOMAN" w:date="2015-10-20T19:19:00Z"/>
                <w:rFonts w:ascii="Arial" w:hAnsi="Arial" w:cs="Arial"/>
              </w:rPr>
            </w:pPr>
            <w:ins w:id="148" w:author="ABU SALEH MD NOMAN" w:date="2015-10-20T19:20:00Z">
              <w:r>
                <w:rPr>
                  <w:rFonts w:ascii="Arial" w:hAnsi="Arial" w:cs="Arial"/>
                </w:rPr>
                <w:t>Keep track of itinerary</w:t>
              </w:r>
            </w:ins>
          </w:p>
        </w:tc>
      </w:tr>
      <w:tr w:rsidR="00BE6D74" w14:paraId="669013B6" w14:textId="77777777" w:rsidTr="00BE6D74">
        <w:trPr>
          <w:ins w:id="149" w:author="ABU SALEH MD NOMAN" w:date="2015-10-20T19:19:00Z"/>
        </w:trPr>
        <w:tc>
          <w:tcPr>
            <w:tcW w:w="4428" w:type="dxa"/>
          </w:tcPr>
          <w:p w14:paraId="33557796" w14:textId="66068C81" w:rsidR="00BE6D74" w:rsidRDefault="00F46E1B" w:rsidP="00171089">
            <w:pPr>
              <w:rPr>
                <w:ins w:id="150" w:author="ABU SALEH MD NOMAN" w:date="2015-10-20T19:19:00Z"/>
                <w:rFonts w:ascii="Arial" w:hAnsi="Arial" w:cs="Arial"/>
              </w:rPr>
            </w:pPr>
            <w:proofErr w:type="spellStart"/>
            <w:ins w:id="151" w:author="ABU SALEH MD NOMAN" w:date="2015-10-20T19:21:00Z">
              <w:r>
                <w:rPr>
                  <w:rFonts w:ascii="Arial" w:hAnsi="Arial" w:cs="Arial"/>
                </w:rPr>
                <w:t>Hipmunk</w:t>
              </w:r>
            </w:ins>
            <w:proofErr w:type="spellEnd"/>
          </w:p>
        </w:tc>
        <w:tc>
          <w:tcPr>
            <w:tcW w:w="4428" w:type="dxa"/>
          </w:tcPr>
          <w:p w14:paraId="70D99759" w14:textId="244929E0" w:rsidR="00BE6D74" w:rsidRDefault="00F46E1B" w:rsidP="00171089">
            <w:pPr>
              <w:rPr>
                <w:ins w:id="152" w:author="ABU SALEH MD NOMAN" w:date="2015-10-20T19:19:00Z"/>
                <w:rFonts w:ascii="Arial" w:hAnsi="Arial" w:cs="Arial"/>
              </w:rPr>
            </w:pPr>
            <w:ins w:id="153" w:author="ABU SALEH MD NOMAN" w:date="2015-10-20T19:21:00Z">
              <w:r>
                <w:rPr>
                  <w:rFonts w:ascii="Arial" w:hAnsi="Arial" w:cs="Arial"/>
                </w:rPr>
                <w:t>Stay at desired holiday location</w:t>
              </w:r>
            </w:ins>
          </w:p>
        </w:tc>
      </w:tr>
      <w:tr w:rsidR="00BE6D74" w14:paraId="0B3DF478" w14:textId="77777777" w:rsidTr="00BE6D74">
        <w:trPr>
          <w:ins w:id="154" w:author="ABU SALEH MD NOMAN" w:date="2015-10-20T19:19:00Z"/>
        </w:trPr>
        <w:tc>
          <w:tcPr>
            <w:tcW w:w="4428" w:type="dxa"/>
          </w:tcPr>
          <w:p w14:paraId="405119FD" w14:textId="25D83744" w:rsidR="00BE6D74" w:rsidRDefault="00F46E1B" w:rsidP="00171089">
            <w:pPr>
              <w:rPr>
                <w:ins w:id="155" w:author="ABU SALEH MD NOMAN" w:date="2015-10-20T19:19:00Z"/>
                <w:rFonts w:ascii="Arial" w:hAnsi="Arial" w:cs="Arial"/>
              </w:rPr>
            </w:pPr>
            <w:ins w:id="156" w:author="ABU SALEH MD NOMAN" w:date="2015-10-20T19:21:00Z">
              <w:r>
                <w:rPr>
                  <w:rFonts w:ascii="Arial" w:hAnsi="Arial" w:cs="Arial"/>
                </w:rPr>
                <w:t>Priceline</w:t>
              </w:r>
            </w:ins>
          </w:p>
        </w:tc>
        <w:tc>
          <w:tcPr>
            <w:tcW w:w="4428" w:type="dxa"/>
          </w:tcPr>
          <w:p w14:paraId="025ED5D5" w14:textId="395BC6BA" w:rsidR="00BE6D74" w:rsidRDefault="00F46E1B" w:rsidP="00171089">
            <w:pPr>
              <w:rPr>
                <w:ins w:id="157" w:author="ABU SALEH MD NOMAN" w:date="2015-10-20T19:19:00Z"/>
                <w:rFonts w:ascii="Arial" w:hAnsi="Arial" w:cs="Arial"/>
              </w:rPr>
            </w:pPr>
            <w:ins w:id="158" w:author="ABU SALEH MD NOMAN" w:date="2015-10-20T19:21:00Z">
              <w:r>
                <w:rPr>
                  <w:rFonts w:ascii="Arial" w:hAnsi="Arial" w:cs="Arial"/>
                </w:rPr>
                <w:t>Cheap booking and deals</w:t>
              </w:r>
            </w:ins>
          </w:p>
        </w:tc>
      </w:tr>
      <w:tr w:rsidR="00BE6D74" w14:paraId="31E9D058" w14:textId="77777777" w:rsidTr="00BE6D74">
        <w:trPr>
          <w:ins w:id="159" w:author="ABU SALEH MD NOMAN" w:date="2015-10-20T19:19:00Z"/>
        </w:trPr>
        <w:tc>
          <w:tcPr>
            <w:tcW w:w="4428" w:type="dxa"/>
          </w:tcPr>
          <w:p w14:paraId="62D859E3" w14:textId="20A454BF" w:rsidR="00BE6D74" w:rsidRDefault="00F46E1B" w:rsidP="00F46E1B">
            <w:pPr>
              <w:rPr>
                <w:ins w:id="160" w:author="ABU SALEH MD NOMAN" w:date="2015-10-20T19:19:00Z"/>
                <w:rFonts w:ascii="Arial" w:hAnsi="Arial" w:cs="Arial"/>
              </w:rPr>
              <w:pPrChange w:id="161" w:author="ABU SALEH MD NOMAN" w:date="2015-10-20T19:22:00Z">
                <w:pPr/>
              </w:pPrChange>
            </w:pPr>
            <w:ins w:id="162" w:author="ABU SALEH MD NOMAN" w:date="2015-10-20T19:21:00Z">
              <w:r>
                <w:rPr>
                  <w:rFonts w:ascii="Arial" w:hAnsi="Arial" w:cs="Arial"/>
                </w:rPr>
                <w:t>Trip</w:t>
              </w:r>
            </w:ins>
            <w:ins w:id="163" w:author="ABU SALEH MD NOMAN" w:date="2015-10-20T19:22:00Z">
              <w:r>
                <w:rPr>
                  <w:rFonts w:ascii="Arial" w:hAnsi="Arial" w:cs="Arial"/>
                </w:rPr>
                <w:t>A</w:t>
              </w:r>
            </w:ins>
            <w:ins w:id="164" w:author="ABU SALEH MD NOMAN" w:date="2015-10-20T19:21:00Z">
              <w:r>
                <w:rPr>
                  <w:rFonts w:ascii="Arial" w:hAnsi="Arial" w:cs="Arial"/>
                </w:rPr>
                <w:t>dvi</w:t>
              </w:r>
            </w:ins>
            <w:ins w:id="165" w:author="ABU SALEH MD NOMAN" w:date="2015-10-20T19:22:00Z">
              <w:r>
                <w:rPr>
                  <w:rFonts w:ascii="Arial" w:hAnsi="Arial" w:cs="Arial"/>
                </w:rPr>
                <w:t>sor</w:t>
              </w:r>
            </w:ins>
          </w:p>
        </w:tc>
        <w:tc>
          <w:tcPr>
            <w:tcW w:w="4428" w:type="dxa"/>
          </w:tcPr>
          <w:p w14:paraId="20FD5670" w14:textId="731963B4" w:rsidR="00BE6D74" w:rsidRDefault="00F46E1B" w:rsidP="00171089">
            <w:pPr>
              <w:rPr>
                <w:ins w:id="166" w:author="ABU SALEH MD NOMAN" w:date="2015-10-20T19:19:00Z"/>
                <w:rFonts w:ascii="Arial" w:hAnsi="Arial" w:cs="Arial"/>
              </w:rPr>
            </w:pPr>
            <w:ins w:id="167" w:author="ABU SALEH MD NOMAN" w:date="2015-10-20T19:22:00Z">
              <w:r>
                <w:rPr>
                  <w:rFonts w:ascii="Arial" w:hAnsi="Arial" w:cs="Arial"/>
                </w:rPr>
                <w:t>Get other travelers review</w:t>
              </w:r>
            </w:ins>
          </w:p>
        </w:tc>
      </w:tr>
      <w:tr w:rsidR="00BE6D74" w14:paraId="22096A84" w14:textId="77777777" w:rsidTr="00BE6D74">
        <w:trPr>
          <w:ins w:id="168" w:author="ABU SALEH MD NOMAN" w:date="2015-10-20T19:19:00Z"/>
        </w:trPr>
        <w:tc>
          <w:tcPr>
            <w:tcW w:w="4428" w:type="dxa"/>
          </w:tcPr>
          <w:p w14:paraId="71EA88A5" w14:textId="3012D937" w:rsidR="00BE6D74" w:rsidRDefault="00F46E1B" w:rsidP="00171089">
            <w:pPr>
              <w:rPr>
                <w:ins w:id="169" w:author="ABU SALEH MD NOMAN" w:date="2015-10-20T19:19:00Z"/>
                <w:rFonts w:ascii="Arial" w:hAnsi="Arial" w:cs="Arial"/>
              </w:rPr>
            </w:pPr>
            <w:ins w:id="170" w:author="ABU SALEH MD NOMAN" w:date="2015-10-20T19:22:00Z">
              <w:r>
                <w:rPr>
                  <w:rFonts w:ascii="Arial" w:hAnsi="Arial" w:cs="Arial"/>
                </w:rPr>
                <w:t>Flight+</w:t>
              </w:r>
            </w:ins>
          </w:p>
        </w:tc>
        <w:tc>
          <w:tcPr>
            <w:tcW w:w="4428" w:type="dxa"/>
          </w:tcPr>
          <w:p w14:paraId="4D89297C" w14:textId="5E23F150" w:rsidR="00BE6D74" w:rsidRDefault="00F46E1B" w:rsidP="00171089">
            <w:pPr>
              <w:rPr>
                <w:ins w:id="171" w:author="ABU SALEH MD NOMAN" w:date="2015-10-20T19:19:00Z"/>
                <w:rFonts w:ascii="Arial" w:hAnsi="Arial" w:cs="Arial"/>
              </w:rPr>
            </w:pPr>
            <w:ins w:id="172" w:author="ABU SALEH MD NOMAN" w:date="2015-10-20T19:22:00Z">
              <w:r>
                <w:rPr>
                  <w:rFonts w:ascii="Arial" w:hAnsi="Arial" w:cs="Arial"/>
                </w:rPr>
                <w:t>Track your flight</w:t>
              </w:r>
            </w:ins>
          </w:p>
        </w:tc>
      </w:tr>
      <w:tr w:rsidR="00F46E1B" w14:paraId="273C19CF" w14:textId="77777777" w:rsidTr="00BE6D74">
        <w:trPr>
          <w:ins w:id="173" w:author="ABU SALEH MD NOMAN" w:date="2015-10-20T19:22:00Z"/>
        </w:trPr>
        <w:tc>
          <w:tcPr>
            <w:tcW w:w="4428" w:type="dxa"/>
          </w:tcPr>
          <w:p w14:paraId="0CDDB7DF" w14:textId="47B6D205" w:rsidR="00F46E1B" w:rsidRDefault="00F46E1B" w:rsidP="00171089">
            <w:pPr>
              <w:rPr>
                <w:ins w:id="174" w:author="ABU SALEH MD NOMAN" w:date="2015-10-20T19:22:00Z"/>
                <w:rFonts w:ascii="Arial" w:hAnsi="Arial" w:cs="Arial"/>
              </w:rPr>
            </w:pPr>
            <w:ins w:id="175" w:author="ABU SALEH MD NOMAN" w:date="2015-10-20T19:22:00Z">
              <w:r>
                <w:rPr>
                  <w:rFonts w:ascii="Arial" w:hAnsi="Arial" w:cs="Arial"/>
                </w:rPr>
                <w:t>Google maps</w:t>
              </w:r>
            </w:ins>
          </w:p>
        </w:tc>
        <w:tc>
          <w:tcPr>
            <w:tcW w:w="4428" w:type="dxa"/>
          </w:tcPr>
          <w:p w14:paraId="30E39E49" w14:textId="4BA3F005" w:rsidR="00F46E1B" w:rsidRDefault="00F46E1B" w:rsidP="00171089">
            <w:pPr>
              <w:rPr>
                <w:ins w:id="176" w:author="ABU SALEH MD NOMAN" w:date="2015-10-20T19:22:00Z"/>
                <w:rFonts w:ascii="Arial" w:hAnsi="Arial" w:cs="Arial"/>
              </w:rPr>
            </w:pPr>
            <w:ins w:id="177" w:author="ABU SALEH MD NOMAN" w:date="2015-10-20T19:22:00Z">
              <w:r>
                <w:rPr>
                  <w:rFonts w:ascii="Arial" w:hAnsi="Arial" w:cs="Arial"/>
                </w:rPr>
                <w:t>Navigate the roads</w:t>
              </w:r>
            </w:ins>
          </w:p>
        </w:tc>
      </w:tr>
      <w:tr w:rsidR="00F46E1B" w14:paraId="29EDEAD4" w14:textId="77777777" w:rsidTr="00BE6D74">
        <w:trPr>
          <w:ins w:id="178" w:author="ABU SALEH MD NOMAN" w:date="2015-10-20T19:22:00Z"/>
        </w:trPr>
        <w:tc>
          <w:tcPr>
            <w:tcW w:w="4428" w:type="dxa"/>
          </w:tcPr>
          <w:p w14:paraId="7DE39F7C" w14:textId="2756874E" w:rsidR="00F46E1B" w:rsidRDefault="00F46E1B" w:rsidP="00171089">
            <w:pPr>
              <w:rPr>
                <w:ins w:id="179" w:author="ABU SALEH MD NOMAN" w:date="2015-10-20T19:22:00Z"/>
                <w:rFonts w:ascii="Arial" w:hAnsi="Arial" w:cs="Arial"/>
              </w:rPr>
            </w:pPr>
            <w:proofErr w:type="spellStart"/>
            <w:ins w:id="180" w:author="ABU SALEH MD NOMAN" w:date="2015-10-20T19:22:00Z">
              <w:r>
                <w:rPr>
                  <w:rFonts w:ascii="Arial" w:hAnsi="Arial" w:cs="Arial"/>
                </w:rPr>
                <w:t>Roadtrippers</w:t>
              </w:r>
              <w:proofErr w:type="spellEnd"/>
            </w:ins>
          </w:p>
        </w:tc>
        <w:tc>
          <w:tcPr>
            <w:tcW w:w="4428" w:type="dxa"/>
          </w:tcPr>
          <w:p w14:paraId="206A528F" w14:textId="3D918F55" w:rsidR="00F46E1B" w:rsidRDefault="00F46E1B" w:rsidP="00171089">
            <w:pPr>
              <w:rPr>
                <w:ins w:id="181" w:author="ABU SALEH MD NOMAN" w:date="2015-10-20T19:22:00Z"/>
                <w:rFonts w:ascii="Arial" w:hAnsi="Arial" w:cs="Arial"/>
              </w:rPr>
            </w:pPr>
            <w:ins w:id="182" w:author="ABU SALEH MD NOMAN" w:date="2015-10-20T19:23:00Z">
              <w:r>
                <w:rPr>
                  <w:rFonts w:ascii="Arial" w:hAnsi="Arial" w:cs="Arial"/>
                </w:rPr>
                <w:t xml:space="preserve">Plan </w:t>
              </w:r>
              <w:proofErr w:type="spellStart"/>
              <w:r>
                <w:rPr>
                  <w:rFonts w:ascii="Arial" w:hAnsi="Arial" w:cs="Arial"/>
                </w:rPr>
                <w:t>roadtrips</w:t>
              </w:r>
            </w:ins>
            <w:proofErr w:type="spellEnd"/>
          </w:p>
        </w:tc>
      </w:tr>
      <w:tr w:rsidR="00F46E1B" w14:paraId="63A967F4" w14:textId="77777777" w:rsidTr="00BE6D74">
        <w:trPr>
          <w:ins w:id="183" w:author="ABU SALEH MD NOMAN" w:date="2015-10-20T19:23:00Z"/>
        </w:trPr>
        <w:tc>
          <w:tcPr>
            <w:tcW w:w="4428" w:type="dxa"/>
          </w:tcPr>
          <w:p w14:paraId="5DC2C5CF" w14:textId="7505F94B" w:rsidR="00F46E1B" w:rsidRDefault="00F46E1B" w:rsidP="00171089">
            <w:pPr>
              <w:rPr>
                <w:ins w:id="184" w:author="ABU SALEH MD NOMAN" w:date="2015-10-20T19:23:00Z"/>
                <w:rFonts w:ascii="Arial" w:hAnsi="Arial" w:cs="Arial"/>
              </w:rPr>
            </w:pPr>
            <w:ins w:id="185" w:author="ABU SALEH MD NOMAN" w:date="2015-10-20T19:23:00Z">
              <w:r>
                <w:rPr>
                  <w:rFonts w:ascii="Arial" w:hAnsi="Arial" w:cs="Arial"/>
                </w:rPr>
                <w:t>Expedia</w:t>
              </w:r>
            </w:ins>
          </w:p>
        </w:tc>
        <w:tc>
          <w:tcPr>
            <w:tcW w:w="4428" w:type="dxa"/>
          </w:tcPr>
          <w:p w14:paraId="142B7EBA" w14:textId="0139A38B" w:rsidR="00F46E1B" w:rsidRDefault="00F46E1B" w:rsidP="00171089">
            <w:pPr>
              <w:rPr>
                <w:ins w:id="186" w:author="ABU SALEH MD NOMAN" w:date="2015-10-20T19:23:00Z"/>
                <w:rFonts w:ascii="Arial" w:hAnsi="Arial" w:cs="Arial"/>
              </w:rPr>
            </w:pPr>
            <w:ins w:id="187" w:author="ABU SALEH MD NOMAN" w:date="2015-10-20T19:23:00Z">
              <w:r>
                <w:rPr>
                  <w:rFonts w:ascii="Arial" w:hAnsi="Arial" w:cs="Arial"/>
                </w:rPr>
                <w:t>Plan trip and booking in advance</w:t>
              </w:r>
            </w:ins>
          </w:p>
        </w:tc>
      </w:tr>
    </w:tbl>
    <w:p w14:paraId="05E62F89" w14:textId="77777777" w:rsidR="00BE6D74" w:rsidRDefault="00BE6D74" w:rsidP="00171089">
      <w:pPr>
        <w:rPr>
          <w:ins w:id="188" w:author="ABU SALEH MD NOMAN" w:date="2015-10-20T19:24:00Z"/>
          <w:rFonts w:ascii="Arial" w:hAnsi="Arial" w:cs="Arial"/>
        </w:rPr>
        <w:pPrChange w:id="189" w:author="ABU SALEH MD NOMAN" w:date="2015-10-20T19:00:00Z">
          <w:pPr/>
        </w:pPrChange>
      </w:pPr>
    </w:p>
    <w:p w14:paraId="13C6D351" w14:textId="1996D8B5" w:rsidR="00F46E1B" w:rsidRPr="00F46E1B" w:rsidRDefault="00F46E1B" w:rsidP="00171089">
      <w:pPr>
        <w:rPr>
          <w:ins w:id="190" w:author="ABU SALEH MD NOMAN" w:date="2015-10-20T19:23:00Z"/>
          <w:rFonts w:ascii="Arial" w:hAnsi="Arial" w:cs="Arial"/>
          <w:rPrChange w:id="191" w:author="ABU SALEH MD NOMAN" w:date="2015-10-20T19:28:00Z">
            <w:rPr>
              <w:ins w:id="192" w:author="ABU SALEH MD NOMAN" w:date="2015-10-20T19:23:00Z"/>
              <w:rFonts w:ascii="Arial" w:hAnsi="Arial" w:cs="Arial"/>
            </w:rPr>
          </w:rPrChange>
        </w:rPr>
        <w:pPrChange w:id="193" w:author="ABU SALEH MD NOMAN" w:date="2015-10-20T19:00:00Z">
          <w:pPr/>
        </w:pPrChange>
      </w:pPr>
      <w:ins w:id="194" w:author="ABU SALEH MD NOMAN" w:date="2015-10-20T19:25:00Z">
        <w:r w:rsidRPr="00F46E1B">
          <w:rPr>
            <w:rFonts w:ascii="Arial" w:hAnsi="Arial" w:cs="Arial"/>
            <w:rPrChange w:id="195" w:author="ABU SALEH MD NOMAN" w:date="2015-10-20T19:28:00Z">
              <w:rPr/>
            </w:rPrChange>
          </w:rPr>
          <w:t>The experiences and practices of travelers were previously ignored in different tourism literature</w:t>
        </w:r>
      </w:ins>
      <w:ins w:id="196" w:author="ABU SALEH MD NOMAN" w:date="2015-10-20T19:24:00Z">
        <w:r w:rsidRPr="00F46E1B">
          <w:rPr>
            <w:rFonts w:ascii="Arial" w:hAnsi="Arial" w:cs="Arial"/>
            <w:rPrChange w:id="197" w:author="ABU SALEH MD NOMAN" w:date="2015-10-20T19:28:00Z">
              <w:rPr/>
            </w:rPrChange>
          </w:rPr>
          <w:t xml:space="preserve">. </w:t>
        </w:r>
      </w:ins>
      <w:ins w:id="198" w:author="ABU SALEH MD NOMAN" w:date="2015-10-20T19:25:00Z">
        <w:r w:rsidRPr="00F46E1B">
          <w:rPr>
            <w:rFonts w:ascii="Arial" w:hAnsi="Arial" w:cs="Arial"/>
            <w:rPrChange w:id="199" w:author="ABU SALEH MD NOMAN" w:date="2015-10-20T19:28:00Z">
              <w:rPr/>
            </w:rPrChange>
          </w:rPr>
          <w:t>Most of the</w:t>
        </w:r>
      </w:ins>
      <w:ins w:id="200" w:author="ABU SALEH MD NOMAN" w:date="2015-10-20T19:24:00Z">
        <w:r w:rsidRPr="00F46E1B">
          <w:rPr>
            <w:rFonts w:ascii="Arial" w:hAnsi="Arial" w:cs="Arial"/>
            <w:rPrChange w:id="201" w:author="ABU SALEH MD NOMAN" w:date="2015-10-20T19:28:00Z">
              <w:rPr/>
            </w:rPrChange>
          </w:rPr>
          <w:t xml:space="preserve"> work</w:t>
        </w:r>
      </w:ins>
      <w:ins w:id="202" w:author="ABU SALEH MD NOMAN" w:date="2015-10-20T19:25:00Z">
        <w:r w:rsidRPr="00F46E1B">
          <w:rPr>
            <w:rFonts w:ascii="Arial" w:hAnsi="Arial" w:cs="Arial"/>
            <w:rPrChange w:id="203" w:author="ABU SALEH MD NOMAN" w:date="2015-10-20T19:28:00Z">
              <w:rPr/>
            </w:rPrChange>
          </w:rPr>
          <w:t>s</w:t>
        </w:r>
      </w:ins>
      <w:ins w:id="204" w:author="ABU SALEH MD NOMAN" w:date="2015-10-20T19:24:00Z">
        <w:r w:rsidRPr="00F46E1B">
          <w:rPr>
            <w:rFonts w:ascii="Arial" w:hAnsi="Arial" w:cs="Arial"/>
            <w:rPrChange w:id="205" w:author="ABU SALEH MD NOMAN" w:date="2015-10-20T19:28:00Z">
              <w:rPr/>
            </w:rPrChange>
          </w:rPr>
          <w:t xml:space="preserve"> ha</w:t>
        </w:r>
      </w:ins>
      <w:ins w:id="206" w:author="ABU SALEH MD NOMAN" w:date="2015-10-20T19:25:00Z">
        <w:r w:rsidRPr="00F46E1B">
          <w:rPr>
            <w:rFonts w:ascii="Arial" w:hAnsi="Arial" w:cs="Arial"/>
            <w:rPrChange w:id="207" w:author="ABU SALEH MD NOMAN" w:date="2015-10-20T19:28:00Z">
              <w:rPr/>
            </w:rPrChange>
          </w:rPr>
          <w:t>ve</w:t>
        </w:r>
      </w:ins>
      <w:ins w:id="208" w:author="ABU SALEH MD NOMAN" w:date="2015-10-20T19:24:00Z">
        <w:r w:rsidRPr="00F46E1B">
          <w:rPr>
            <w:rFonts w:ascii="Arial" w:hAnsi="Arial" w:cs="Arial"/>
            <w:rPrChange w:id="209" w:author="ABU SALEH MD NOMAN" w:date="2015-10-20T19:28:00Z">
              <w:rPr/>
            </w:rPrChange>
          </w:rPr>
          <w:t xml:space="preserve"> focused on the effects of tourism.</w:t>
        </w:r>
        <w:r w:rsidRPr="00F46E1B">
          <w:rPr>
            <w:rFonts w:ascii="Arial" w:hAnsi="Arial" w:cs="Arial"/>
            <w:rPrChange w:id="210" w:author="ABU SALEH MD NOMAN" w:date="2015-10-20T19:28:00Z">
              <w:rPr/>
            </w:rPrChange>
          </w:rPr>
          <w:t xml:space="preserve"> </w:t>
        </w:r>
      </w:ins>
      <w:ins w:id="211" w:author="ABU SALEH MD NOMAN" w:date="2015-10-20T19:26:00Z">
        <w:r w:rsidRPr="00F46E1B">
          <w:rPr>
            <w:rFonts w:ascii="Arial" w:hAnsi="Arial" w:cs="Arial"/>
            <w:rPrChange w:id="212" w:author="ABU SALEH MD NOMAN" w:date="2015-10-20T19:28:00Z">
              <w:rPr/>
            </w:rPrChange>
          </w:rPr>
          <w:t>Therefore there is a significant difficulty in understanding and designing tourism</w:t>
        </w:r>
      </w:ins>
      <w:ins w:id="213" w:author="ABU SALEH MD NOMAN" w:date="2015-10-20T19:24:00Z">
        <w:r w:rsidRPr="00F46E1B">
          <w:rPr>
            <w:rFonts w:ascii="Arial" w:hAnsi="Arial" w:cs="Arial"/>
            <w:rPrChange w:id="214" w:author="ABU SALEH MD NOMAN" w:date="2015-10-20T19:28:00Z">
              <w:rPr/>
            </w:rPrChange>
          </w:rPr>
          <w:t xml:space="preserve"> </w:t>
        </w:r>
        <w:r w:rsidRPr="00F46E1B">
          <w:rPr>
            <w:rFonts w:ascii="Arial" w:hAnsi="Arial" w:cs="Arial"/>
            <w:rPrChange w:id="215" w:author="ABU SALEH MD NOMAN" w:date="2015-10-20T19:28:00Z">
              <w:rPr/>
            </w:rPrChange>
          </w:rPr>
          <w:lastRenderedPageBreak/>
          <w:t>technologies</w:t>
        </w:r>
      </w:ins>
      <w:ins w:id="216" w:author="ABU SALEH MD NOMAN" w:date="2015-10-20T19:26:00Z">
        <w:r w:rsidRPr="00F46E1B">
          <w:rPr>
            <w:rFonts w:ascii="Arial" w:hAnsi="Arial" w:cs="Arial"/>
            <w:rPrChange w:id="217" w:author="ABU SALEH MD NOMAN" w:date="2015-10-20T19:28:00Z">
              <w:rPr/>
            </w:rPrChange>
          </w:rPr>
          <w:t xml:space="preserve"> which meets the demand of travelers</w:t>
        </w:r>
      </w:ins>
      <w:ins w:id="218" w:author="ABU SALEH MD NOMAN" w:date="2015-10-20T19:24:00Z">
        <w:r w:rsidRPr="00F46E1B">
          <w:rPr>
            <w:rFonts w:ascii="Arial" w:hAnsi="Arial" w:cs="Arial"/>
            <w:rPrChange w:id="219" w:author="ABU SALEH MD NOMAN" w:date="2015-10-20T19:28:00Z">
              <w:rPr/>
            </w:rPrChange>
          </w:rPr>
          <w:t xml:space="preserve">. This motivated our choice of </w:t>
        </w:r>
      </w:ins>
      <w:ins w:id="220" w:author="ABU SALEH MD NOMAN" w:date="2015-10-20T19:27:00Z">
        <w:r w:rsidRPr="00F46E1B">
          <w:rPr>
            <w:rFonts w:ascii="Arial" w:hAnsi="Arial" w:cs="Arial"/>
            <w:rPrChange w:id="221" w:author="ABU SALEH MD NOMAN" w:date="2015-10-20T19:28:00Z">
              <w:rPr/>
            </w:rPrChange>
          </w:rPr>
          <w:t>quantitative and qualitative</w:t>
        </w:r>
      </w:ins>
      <w:ins w:id="222" w:author="ABU SALEH MD NOMAN" w:date="2015-10-20T19:24:00Z">
        <w:r w:rsidRPr="00F46E1B">
          <w:rPr>
            <w:rFonts w:ascii="Arial" w:hAnsi="Arial" w:cs="Arial"/>
            <w:rPrChange w:id="223" w:author="ABU SALEH MD NOMAN" w:date="2015-10-20T19:28:00Z">
              <w:rPr/>
            </w:rPrChange>
          </w:rPr>
          <w:t xml:space="preserve"> methods to look in depth at how to</w:t>
        </w:r>
        <w:r w:rsidRPr="00F46E1B">
          <w:rPr>
            <w:rFonts w:ascii="Arial" w:hAnsi="Arial" w:cs="Arial"/>
            <w:rPrChange w:id="224" w:author="ABU SALEH MD NOMAN" w:date="2015-10-20T19:28:00Z">
              <w:rPr/>
            </w:rPrChange>
          </w:rPr>
          <w:t>urists arrange their activities and support their requirements</w:t>
        </w:r>
      </w:ins>
      <w:ins w:id="225" w:author="ABU SALEH MD NOMAN" w:date="2015-10-20T19:29:00Z">
        <w:r>
          <w:rPr>
            <w:rFonts w:ascii="Arial" w:hAnsi="Arial" w:cs="Arial"/>
          </w:rPr>
          <w:t xml:space="preserve"> accordingly</w:t>
        </w:r>
      </w:ins>
      <w:bookmarkStart w:id="226" w:name="_GoBack"/>
      <w:bookmarkEnd w:id="226"/>
      <w:ins w:id="227" w:author="ABU SALEH MD NOMAN" w:date="2015-10-20T19:24:00Z">
        <w:r w:rsidRPr="00F46E1B">
          <w:rPr>
            <w:rFonts w:ascii="Arial" w:hAnsi="Arial" w:cs="Arial"/>
            <w:rPrChange w:id="228" w:author="ABU SALEH MD NOMAN" w:date="2015-10-20T19:28:00Z">
              <w:rPr/>
            </w:rPrChange>
          </w:rPr>
          <w:t xml:space="preserve"> with assistive technology.</w:t>
        </w:r>
      </w:ins>
    </w:p>
    <w:p w14:paraId="760CA31B" w14:textId="77777777" w:rsidR="00F46E1B" w:rsidRPr="00171089" w:rsidRDefault="00F46E1B" w:rsidP="00171089">
      <w:pPr>
        <w:rPr>
          <w:ins w:id="229" w:author="ABU SALEH MD NOMAN" w:date="2015-10-20T19:00:00Z"/>
          <w:rFonts w:ascii="Arial" w:hAnsi="Arial" w:cs="Arial"/>
          <w:rPrChange w:id="230" w:author="ABU SALEH MD NOMAN" w:date="2015-10-20T19:08:00Z">
            <w:rPr>
              <w:ins w:id="231" w:author="ABU SALEH MD NOMAN" w:date="2015-10-20T19:00:00Z"/>
            </w:rPr>
          </w:rPrChange>
        </w:rPr>
        <w:pPrChange w:id="232" w:author="ABU SALEH MD NOMAN" w:date="2015-10-20T19:00:00Z">
          <w:pPr/>
        </w:pPrChange>
      </w:pPr>
    </w:p>
    <w:p w14:paraId="40027605" w14:textId="77777777" w:rsidR="00171089" w:rsidRPr="00171089" w:rsidRDefault="00171089" w:rsidP="00171089">
      <w:pPr>
        <w:rPr>
          <w:rPrChange w:id="233" w:author="ABU SALEH MD NOMAN" w:date="2015-10-20T19:00:00Z">
            <w:rPr>
              <w:rFonts w:eastAsia="Times New Roman"/>
            </w:rPr>
          </w:rPrChange>
        </w:rPr>
        <w:pPrChange w:id="234" w:author="ABU SALEH MD NOMAN" w:date="2015-10-20T19:00:00Z">
          <w:pPr/>
        </w:pPrChange>
      </w:pPr>
    </w:p>
    <w:p w14:paraId="5B57C5ED" w14:textId="539D3226" w:rsidR="0054283F" w:rsidRPr="00D445F1" w:rsidDel="00F46E1B" w:rsidRDefault="0054283F" w:rsidP="0027375A">
      <w:pPr>
        <w:pStyle w:val="Heading2"/>
        <w:rPr>
          <w:del w:id="235" w:author="ABU SALEH MD NOMAN" w:date="2015-10-20T19:29:00Z"/>
          <w:rFonts w:ascii="Arial" w:hAnsi="Arial" w:cs="Arial"/>
          <w:sz w:val="24"/>
          <w:szCs w:val="24"/>
        </w:rPr>
      </w:pPr>
      <w:del w:id="236" w:author="ABU SALEH MD NOMAN" w:date="2015-10-20T19:29:00Z">
        <w:r w:rsidRPr="00D445F1" w:rsidDel="00F46E1B">
          <w:rPr>
            <w:rFonts w:ascii="Arial" w:hAnsi="Arial" w:cs="Arial"/>
            <w:sz w:val="24"/>
            <w:szCs w:val="24"/>
          </w:rPr>
          <w:delText>Research Methods</w:delText>
        </w:r>
      </w:del>
    </w:p>
    <w:p w14:paraId="5150F754" w14:textId="5099B2CC" w:rsidR="0027375A" w:rsidRPr="00D445F1" w:rsidDel="00F46E1B" w:rsidRDefault="0027375A" w:rsidP="0027375A">
      <w:pPr>
        <w:rPr>
          <w:del w:id="237" w:author="ABU SALEH MD NOMAN" w:date="2015-10-20T19:29:00Z"/>
          <w:rFonts w:ascii="Arial" w:hAnsi="Arial" w:cs="Arial"/>
        </w:rPr>
      </w:pPr>
    </w:p>
    <w:p w14:paraId="4ED5A5FD" w14:textId="7A464494" w:rsidR="005E0D06" w:rsidDel="00F46E1B" w:rsidRDefault="005E0D06" w:rsidP="00872172">
      <w:pPr>
        <w:jc w:val="both"/>
        <w:rPr>
          <w:del w:id="238" w:author="ABU SALEH MD NOMAN" w:date="2015-10-20T19:29:00Z"/>
          <w:rFonts w:ascii="Arial" w:hAnsi="Arial" w:cs="Arial"/>
          <w:color w:val="000000"/>
        </w:rPr>
      </w:pPr>
      <w:del w:id="239" w:author="ABU SALEH MD NOMAN" w:date="2015-10-20T19:29:00Z">
        <w:r w:rsidDel="00F46E1B">
          <w:rPr>
            <w:rFonts w:ascii="Arial" w:hAnsi="Arial" w:cs="Arial"/>
            <w:color w:val="000000"/>
          </w:rPr>
          <w:delText xml:space="preserve">We will use two methods to gather raw data, become familiar with the tourism technologies and understand the influences behind decision making by travelers. </w:delText>
        </w:r>
      </w:del>
    </w:p>
    <w:p w14:paraId="5DDBF4A0" w14:textId="74C1C81D" w:rsidR="005E0D06" w:rsidDel="00F46E1B" w:rsidRDefault="005E0D06" w:rsidP="00872172">
      <w:pPr>
        <w:jc w:val="both"/>
        <w:rPr>
          <w:del w:id="240" w:author="ABU SALEH MD NOMAN" w:date="2015-10-20T19:29:00Z"/>
          <w:rFonts w:ascii="Arial" w:hAnsi="Arial" w:cs="Arial"/>
          <w:color w:val="000000"/>
        </w:rPr>
      </w:pPr>
    </w:p>
    <w:p w14:paraId="5A4491AA" w14:textId="641FDB8E" w:rsidR="005E0D06" w:rsidDel="00F46E1B" w:rsidRDefault="005E0D06" w:rsidP="00872172">
      <w:pPr>
        <w:jc w:val="both"/>
        <w:rPr>
          <w:del w:id="241" w:author="ABU SALEH MD NOMAN" w:date="2015-10-20T19:29:00Z"/>
          <w:rFonts w:ascii="Arial" w:hAnsi="Arial" w:cs="Arial"/>
          <w:color w:val="000000"/>
        </w:rPr>
      </w:pPr>
      <w:commentRangeStart w:id="242"/>
      <w:del w:id="243" w:author="ABU SALEH MD NOMAN" w:date="2015-10-20T19:29:00Z">
        <w:r w:rsidDel="00F46E1B">
          <w:rPr>
            <w:rFonts w:ascii="Arial" w:hAnsi="Arial" w:cs="Arial"/>
            <w:color w:val="000000"/>
          </w:rPr>
          <w:delText>Survey</w:delText>
        </w:r>
        <w:commentRangeEnd w:id="242"/>
        <w:r w:rsidR="003216CE" w:rsidDel="00F46E1B">
          <w:rPr>
            <w:rStyle w:val="CommentReference"/>
          </w:rPr>
          <w:commentReference w:id="242"/>
        </w:r>
        <w:r w:rsidDel="00F46E1B">
          <w:rPr>
            <w:rFonts w:ascii="Arial" w:hAnsi="Arial" w:cs="Arial"/>
            <w:color w:val="000000"/>
          </w:rPr>
          <w:delText>: We will handout survey questions to participants which will explore people’s general travel reasons and habits, probe for motivating factors and learn about the role travel technology plays in making those decisions.</w:delText>
        </w:r>
      </w:del>
    </w:p>
    <w:p w14:paraId="4147E391" w14:textId="3536D54A" w:rsidR="005E0D06" w:rsidDel="00F46E1B" w:rsidRDefault="005E0D06" w:rsidP="00872172">
      <w:pPr>
        <w:jc w:val="both"/>
        <w:rPr>
          <w:del w:id="244" w:author="ABU SALEH MD NOMAN" w:date="2015-10-20T19:29:00Z"/>
          <w:rFonts w:ascii="Arial" w:hAnsi="Arial" w:cs="Arial"/>
          <w:color w:val="000000"/>
        </w:rPr>
      </w:pPr>
    </w:p>
    <w:p w14:paraId="7DF209DD" w14:textId="5E07FEC1" w:rsidR="005E0D06" w:rsidDel="00F46E1B" w:rsidRDefault="005E0D06" w:rsidP="00872172">
      <w:pPr>
        <w:jc w:val="both"/>
        <w:rPr>
          <w:del w:id="245" w:author="ABU SALEH MD NOMAN" w:date="2015-10-20T19:29:00Z"/>
          <w:rFonts w:ascii="Arial" w:hAnsi="Arial" w:cs="Arial"/>
          <w:color w:val="000000"/>
        </w:rPr>
      </w:pPr>
      <w:del w:id="246" w:author="ABU SALEH MD NOMAN" w:date="2015-10-20T19:29:00Z">
        <w:r w:rsidDel="00F46E1B">
          <w:rPr>
            <w:rFonts w:ascii="Arial" w:hAnsi="Arial" w:cs="Arial"/>
            <w:color w:val="000000"/>
          </w:rPr>
          <w:delText xml:space="preserve">Interview: </w:delText>
        </w:r>
        <w:r w:rsidR="009F0A66" w:rsidDel="00F46E1B">
          <w:rPr>
            <w:rFonts w:ascii="Arial" w:hAnsi="Arial" w:cs="Arial"/>
            <w:color w:val="000000"/>
          </w:rPr>
          <w:delText>We will interview</w:delText>
        </w:r>
        <w:r w:rsidR="00AB0657" w:rsidDel="00F46E1B">
          <w:rPr>
            <w:rFonts w:ascii="Arial" w:hAnsi="Arial" w:cs="Arial"/>
            <w:color w:val="000000"/>
          </w:rPr>
          <w:delText xml:space="preserve"> people about their travel habits and use of online technologies in planning of their travel.</w:delText>
        </w:r>
        <w:r w:rsidR="009F0A66" w:rsidDel="00F46E1B">
          <w:rPr>
            <w:rFonts w:ascii="Arial" w:hAnsi="Arial" w:cs="Arial"/>
            <w:color w:val="000000"/>
          </w:rPr>
          <w:delText xml:space="preserve"> It will provide a qualitative data about give us an opportunity to obtain in-depth information about the people’s wants and needs. </w:delText>
        </w:r>
      </w:del>
    </w:p>
    <w:p w14:paraId="48A07CFF" w14:textId="6906A5B5" w:rsidR="0054283F" w:rsidRPr="00D445F1" w:rsidDel="00F46E1B" w:rsidRDefault="0054283F" w:rsidP="0027375A">
      <w:pPr>
        <w:pStyle w:val="Heading2"/>
        <w:rPr>
          <w:del w:id="247" w:author="ABU SALEH MD NOMAN" w:date="2015-10-20T19:29:00Z"/>
          <w:rFonts w:ascii="Arial" w:hAnsi="Arial" w:cs="Arial"/>
          <w:sz w:val="24"/>
          <w:szCs w:val="24"/>
        </w:rPr>
      </w:pPr>
      <w:del w:id="248" w:author="ABU SALEH MD NOMAN" w:date="2015-10-20T19:29:00Z">
        <w:r w:rsidRPr="00D445F1" w:rsidDel="00F46E1B">
          <w:rPr>
            <w:rFonts w:ascii="Arial" w:hAnsi="Arial" w:cs="Arial"/>
            <w:sz w:val="24"/>
            <w:szCs w:val="24"/>
          </w:rPr>
          <w:delText>Participant Recruitment</w:delText>
        </w:r>
      </w:del>
    </w:p>
    <w:p w14:paraId="1AA16EFC" w14:textId="3F10032B" w:rsidR="0054283F" w:rsidDel="00F46E1B" w:rsidRDefault="0054283F" w:rsidP="0054283F">
      <w:pPr>
        <w:rPr>
          <w:del w:id="249" w:author="ABU SALEH MD NOMAN" w:date="2015-10-20T19:29:00Z"/>
          <w:rFonts w:ascii="Arial" w:eastAsia="Times New Roman" w:hAnsi="Arial" w:cs="Arial"/>
        </w:rPr>
      </w:pPr>
    </w:p>
    <w:p w14:paraId="76B24416" w14:textId="3FB8E2A7" w:rsidR="00AB0657" w:rsidRPr="00D445F1" w:rsidDel="00F46E1B" w:rsidRDefault="00AB0657" w:rsidP="0054283F">
      <w:pPr>
        <w:rPr>
          <w:del w:id="250" w:author="ABU SALEH MD NOMAN" w:date="2015-10-20T19:29:00Z"/>
          <w:rFonts w:ascii="Arial" w:eastAsia="Times New Roman" w:hAnsi="Arial" w:cs="Arial"/>
        </w:rPr>
      </w:pPr>
      <w:del w:id="251" w:author="ABU SALEH MD NOMAN" w:date="2015-10-20T19:29:00Z">
        <w:r w:rsidDel="00F46E1B">
          <w:rPr>
            <w:rFonts w:ascii="Arial" w:eastAsia="Times New Roman" w:hAnsi="Arial" w:cs="Arial"/>
          </w:rPr>
          <w:delText xml:space="preserve">Participants are mostly </w:delText>
        </w:r>
        <w:commentRangeStart w:id="252"/>
        <w:r w:rsidDel="00F46E1B">
          <w:rPr>
            <w:rFonts w:ascii="Arial" w:eastAsia="Times New Roman" w:hAnsi="Arial" w:cs="Arial"/>
          </w:rPr>
          <w:delText xml:space="preserve">students </w:delText>
        </w:r>
        <w:commentRangeEnd w:id="252"/>
        <w:r w:rsidR="003216CE" w:rsidDel="00F46E1B">
          <w:rPr>
            <w:rStyle w:val="CommentReference"/>
          </w:rPr>
          <w:commentReference w:id="252"/>
        </w:r>
        <w:r w:rsidDel="00F46E1B">
          <w:rPr>
            <w:rFonts w:ascii="Arial" w:eastAsia="Times New Roman" w:hAnsi="Arial" w:cs="Arial"/>
          </w:rPr>
          <w:delText>and friends who travel for business or for personal pleasures and reasons. We will hand out our survey to our HCI class students and then discuss the questions with them.</w:delText>
        </w:r>
        <w:r w:rsidR="009F0A66" w:rsidDel="00F46E1B">
          <w:rPr>
            <w:rFonts w:ascii="Arial" w:eastAsia="Times New Roman" w:hAnsi="Arial" w:cs="Arial"/>
          </w:rPr>
          <w:delText xml:space="preserve"> We will interview willing candidates who have been surveyed already or new willing people to obtain in-depth information. </w:delText>
        </w:r>
      </w:del>
    </w:p>
    <w:p w14:paraId="3E2B7E7B" w14:textId="3C541CD4" w:rsidR="0054283F" w:rsidRPr="00D445F1" w:rsidDel="00F46E1B" w:rsidRDefault="0054283F" w:rsidP="0027375A">
      <w:pPr>
        <w:pStyle w:val="Heading2"/>
        <w:rPr>
          <w:del w:id="253" w:author="ABU SALEH MD NOMAN" w:date="2015-10-20T19:29:00Z"/>
          <w:rFonts w:ascii="Arial" w:hAnsi="Arial" w:cs="Arial"/>
          <w:sz w:val="24"/>
          <w:szCs w:val="24"/>
        </w:rPr>
      </w:pPr>
      <w:del w:id="254" w:author="ABU SALEH MD NOMAN" w:date="2015-10-20T19:29:00Z">
        <w:r w:rsidRPr="00D445F1" w:rsidDel="00F46E1B">
          <w:rPr>
            <w:rFonts w:ascii="Arial" w:hAnsi="Arial" w:cs="Arial"/>
            <w:sz w:val="24"/>
            <w:szCs w:val="24"/>
          </w:rPr>
          <w:delText>Research Instruments</w:delText>
        </w:r>
      </w:del>
    </w:p>
    <w:p w14:paraId="25A012B8" w14:textId="01E2D533" w:rsidR="0054283F" w:rsidRPr="00D445F1" w:rsidDel="00F46E1B" w:rsidRDefault="0054283F" w:rsidP="0054283F">
      <w:pPr>
        <w:rPr>
          <w:del w:id="255" w:author="ABU SALEH MD NOMAN" w:date="2015-10-20T19:29:00Z"/>
          <w:rFonts w:ascii="Arial" w:eastAsia="Times New Roman" w:hAnsi="Arial" w:cs="Arial"/>
        </w:rPr>
      </w:pPr>
    </w:p>
    <w:p w14:paraId="08FAF51D" w14:textId="1A805F38" w:rsidR="00D445F1" w:rsidRPr="00D445F1" w:rsidDel="00F46E1B" w:rsidRDefault="0054283F" w:rsidP="0054283F">
      <w:pPr>
        <w:rPr>
          <w:del w:id="256" w:author="ABU SALEH MD NOMAN" w:date="2015-10-20T19:29:00Z"/>
          <w:rFonts w:ascii="Arial" w:hAnsi="Arial" w:cs="Arial"/>
          <w:color w:val="000000"/>
        </w:rPr>
      </w:pPr>
      <w:del w:id="257" w:author="ABU SALEH MD NOMAN" w:date="2015-10-20T19:29:00Z">
        <w:r w:rsidRPr="00D445F1" w:rsidDel="00F46E1B">
          <w:rPr>
            <w:rFonts w:ascii="Arial" w:hAnsi="Arial" w:cs="Arial"/>
            <w:color w:val="000000"/>
          </w:rPr>
          <w:delText xml:space="preserve">In our research we are planning </w:delText>
        </w:r>
        <w:r w:rsidR="00AB0657" w:rsidDel="00F46E1B">
          <w:rPr>
            <w:rFonts w:ascii="Arial" w:hAnsi="Arial" w:cs="Arial"/>
            <w:color w:val="000000"/>
          </w:rPr>
          <w:delText xml:space="preserve">to conduct a survey on students, friends and families. </w:delText>
        </w:r>
        <w:r w:rsidRPr="00D445F1" w:rsidDel="00F46E1B">
          <w:rPr>
            <w:rFonts w:ascii="Arial" w:hAnsi="Arial" w:cs="Arial"/>
            <w:color w:val="000000"/>
          </w:rPr>
          <w:delText>We plan to do this so that it remains consistent and we can do further analysis on these responses. Initiall</w:delText>
        </w:r>
        <w:r w:rsidR="00D445F1" w:rsidRPr="00D445F1" w:rsidDel="00F46E1B">
          <w:rPr>
            <w:rFonts w:ascii="Arial" w:hAnsi="Arial" w:cs="Arial"/>
            <w:color w:val="000000"/>
          </w:rPr>
          <w:delText xml:space="preserve">y we want to provide them with </w:delText>
        </w:r>
        <w:r w:rsidR="00AB0657" w:rsidDel="00F46E1B">
          <w:rPr>
            <w:rFonts w:ascii="Arial" w:hAnsi="Arial" w:cs="Arial"/>
            <w:color w:val="000000"/>
          </w:rPr>
          <w:delText xml:space="preserve">questionnaire and </w:delText>
        </w:r>
        <w:r w:rsidRPr="00D445F1" w:rsidDel="00F46E1B">
          <w:rPr>
            <w:rFonts w:ascii="Arial" w:hAnsi="Arial" w:cs="Arial"/>
            <w:color w:val="000000"/>
          </w:rPr>
          <w:delText xml:space="preserve">record their response. One </w:delText>
        </w:r>
        <w:commentRangeStart w:id="258"/>
        <w:r w:rsidRPr="00D445F1" w:rsidDel="00F46E1B">
          <w:rPr>
            <w:rFonts w:ascii="Arial" w:hAnsi="Arial" w:cs="Arial"/>
            <w:color w:val="000000"/>
          </w:rPr>
          <w:delText xml:space="preserve">sample survey </w:delText>
        </w:r>
        <w:commentRangeEnd w:id="258"/>
        <w:r w:rsidR="003216CE" w:rsidDel="00F46E1B">
          <w:rPr>
            <w:rStyle w:val="CommentReference"/>
          </w:rPr>
          <w:commentReference w:id="258"/>
        </w:r>
        <w:r w:rsidRPr="00D445F1" w:rsidDel="00F46E1B">
          <w:rPr>
            <w:rFonts w:ascii="Arial" w:hAnsi="Arial" w:cs="Arial"/>
            <w:color w:val="000000"/>
          </w:rPr>
          <w:delText xml:space="preserve">might be of the form: </w:delText>
        </w:r>
        <w:r w:rsidR="009657F0" w:rsidDel="00F46E1B">
          <w:fldChar w:fldCharType="begin"/>
        </w:r>
        <w:r w:rsidR="009657F0" w:rsidDel="00F46E1B">
          <w:delInstrText xml:space="preserve"> HYPERLINK "https://www.surveymonkey.com/create/survey/preview?sm=BtM05bme4MZa69wHFXp5yCc9OvDhb56ff7lpjLzcKVg_3D" </w:delInstrText>
        </w:r>
        <w:r w:rsidR="009657F0" w:rsidDel="00F46E1B">
          <w:fldChar w:fldCharType="separate"/>
        </w:r>
        <w:r w:rsidRPr="00D445F1" w:rsidDel="00F46E1B">
          <w:rPr>
            <w:rFonts w:ascii="Arial" w:hAnsi="Arial" w:cs="Arial"/>
            <w:color w:val="1155CC"/>
            <w:u w:val="single"/>
          </w:rPr>
          <w:delText>https://www.surveymonkey.com/create/survey/preview?sm=BtM05bme4MZa69wHFXp5yCc9OvDhb56ff7lpjLzcKVg_3D</w:delText>
        </w:r>
        <w:r w:rsidR="009657F0" w:rsidDel="00F46E1B">
          <w:rPr>
            <w:rFonts w:ascii="Arial" w:hAnsi="Arial" w:cs="Arial"/>
            <w:color w:val="1155CC"/>
            <w:u w:val="single"/>
          </w:rPr>
          <w:fldChar w:fldCharType="end"/>
        </w:r>
        <w:r w:rsidRPr="00D445F1" w:rsidDel="00F46E1B">
          <w:rPr>
            <w:rFonts w:ascii="Arial" w:hAnsi="Arial" w:cs="Arial"/>
            <w:color w:val="000000"/>
          </w:rPr>
          <w:delText xml:space="preserve">. </w:delText>
        </w:r>
      </w:del>
    </w:p>
    <w:p w14:paraId="16C9BF93" w14:textId="49D19B45" w:rsidR="0054283F" w:rsidRPr="00D445F1" w:rsidDel="00F46E1B" w:rsidRDefault="0054283F" w:rsidP="0054283F">
      <w:pPr>
        <w:rPr>
          <w:del w:id="259" w:author="ABU SALEH MD NOMAN" w:date="2015-10-20T19:29:00Z"/>
          <w:rFonts w:ascii="Arial" w:eastAsia="Times New Roman" w:hAnsi="Arial" w:cs="Arial"/>
        </w:rPr>
      </w:pPr>
    </w:p>
    <w:p w14:paraId="54C730C2" w14:textId="2267703F" w:rsidR="0054283F" w:rsidRPr="00D445F1" w:rsidDel="00F46E1B" w:rsidRDefault="0054283F" w:rsidP="0054283F">
      <w:pPr>
        <w:rPr>
          <w:del w:id="260" w:author="ABU SALEH MD NOMAN" w:date="2015-10-20T19:29:00Z"/>
          <w:rFonts w:ascii="Arial" w:hAnsi="Arial" w:cs="Arial"/>
        </w:rPr>
      </w:pPr>
      <w:del w:id="261" w:author="ABU SALEH MD NOMAN" w:date="2015-10-20T19:29:00Z">
        <w:r w:rsidRPr="00D445F1" w:rsidDel="00F46E1B">
          <w:rPr>
            <w:rFonts w:ascii="Arial" w:hAnsi="Arial" w:cs="Arial"/>
            <w:color w:val="000000"/>
          </w:rPr>
          <w:delText xml:space="preserve">In order to better understand the </w:delText>
        </w:r>
        <w:r w:rsidR="00AB0657" w:rsidDel="00F46E1B">
          <w:rPr>
            <w:rFonts w:ascii="Arial" w:hAnsi="Arial" w:cs="Arial"/>
            <w:color w:val="000000"/>
          </w:rPr>
          <w:delText xml:space="preserve">influences or lack of influences of </w:delText>
        </w:r>
        <w:r w:rsidRPr="00D445F1" w:rsidDel="00F46E1B">
          <w:rPr>
            <w:rFonts w:ascii="Arial" w:hAnsi="Arial" w:cs="Arial"/>
            <w:color w:val="000000"/>
          </w:rPr>
          <w:delText xml:space="preserve">existing </w:delText>
        </w:r>
        <w:r w:rsidR="00AB0657" w:rsidDel="00F46E1B">
          <w:rPr>
            <w:rFonts w:ascii="Arial" w:hAnsi="Arial" w:cs="Arial"/>
            <w:color w:val="000000"/>
          </w:rPr>
          <w:delText xml:space="preserve">travel search engines and technologies </w:delText>
        </w:r>
        <w:r w:rsidRPr="00D445F1" w:rsidDel="00F46E1B">
          <w:rPr>
            <w:rFonts w:ascii="Arial" w:hAnsi="Arial" w:cs="Arial"/>
            <w:color w:val="000000"/>
          </w:rPr>
          <w:delText xml:space="preserve">we plan to conduct a comprehensive interview with </w:delText>
        </w:r>
        <w:r w:rsidR="00AB0657" w:rsidDel="00F46E1B">
          <w:rPr>
            <w:rFonts w:ascii="Arial" w:hAnsi="Arial" w:cs="Arial"/>
            <w:color w:val="000000"/>
          </w:rPr>
          <w:delText>students, family and friends</w:delText>
        </w:r>
        <w:r w:rsidRPr="00D445F1" w:rsidDel="00F46E1B">
          <w:rPr>
            <w:rFonts w:ascii="Arial" w:hAnsi="Arial" w:cs="Arial"/>
            <w:color w:val="000000"/>
          </w:rPr>
          <w:delText xml:space="preserve">. This interview will be face-to-face, semi-structured and will focus on how </w:delText>
        </w:r>
        <w:r w:rsidR="00AB0657" w:rsidDel="00F46E1B">
          <w:rPr>
            <w:rFonts w:ascii="Arial" w:hAnsi="Arial" w:cs="Arial"/>
            <w:color w:val="000000"/>
          </w:rPr>
          <w:delText xml:space="preserve">travel </w:delText>
        </w:r>
        <w:r w:rsidRPr="00D445F1" w:rsidDel="00F46E1B">
          <w:rPr>
            <w:rFonts w:ascii="Arial" w:hAnsi="Arial" w:cs="Arial"/>
            <w:color w:val="000000"/>
          </w:rPr>
          <w:delText xml:space="preserve">technologies </w:delText>
        </w:r>
        <w:r w:rsidR="00AB0657" w:rsidDel="00F46E1B">
          <w:rPr>
            <w:rFonts w:ascii="Arial" w:hAnsi="Arial" w:cs="Arial"/>
            <w:color w:val="000000"/>
          </w:rPr>
          <w:delText xml:space="preserve">have been used and </w:delText>
        </w:r>
        <w:commentRangeStart w:id="262"/>
        <w:r w:rsidR="00AB0657" w:rsidDel="00F46E1B">
          <w:rPr>
            <w:rFonts w:ascii="Arial" w:hAnsi="Arial" w:cs="Arial"/>
            <w:color w:val="000000"/>
          </w:rPr>
          <w:delText>does it influence the persons decisions to travel to certain places</w:delText>
        </w:r>
        <w:commentRangeEnd w:id="262"/>
        <w:r w:rsidR="003216CE" w:rsidDel="00F46E1B">
          <w:rPr>
            <w:rStyle w:val="CommentReference"/>
          </w:rPr>
          <w:commentReference w:id="262"/>
        </w:r>
        <w:r w:rsidR="00AB0657" w:rsidDel="00F46E1B">
          <w:rPr>
            <w:rFonts w:ascii="Arial" w:hAnsi="Arial" w:cs="Arial"/>
            <w:color w:val="000000"/>
          </w:rPr>
          <w:delText xml:space="preserve">. It will also record the satisfaction rate of travelers. We will ask if they are looking for something more or think something is lacking in these technologies. </w:delText>
        </w:r>
      </w:del>
    </w:p>
    <w:p w14:paraId="78FA8C2A" w14:textId="2D75D92C" w:rsidR="0054283F" w:rsidRPr="00D445F1" w:rsidDel="00F46E1B" w:rsidRDefault="0054283F" w:rsidP="0027375A">
      <w:pPr>
        <w:pStyle w:val="Heading2"/>
        <w:rPr>
          <w:del w:id="263" w:author="ABU SALEH MD NOMAN" w:date="2015-10-20T19:29:00Z"/>
          <w:rFonts w:ascii="Arial" w:hAnsi="Arial" w:cs="Arial"/>
          <w:sz w:val="24"/>
          <w:szCs w:val="24"/>
        </w:rPr>
      </w:pPr>
      <w:del w:id="264" w:author="ABU SALEH MD NOMAN" w:date="2015-10-20T19:29:00Z">
        <w:r w:rsidRPr="00D445F1" w:rsidDel="00F46E1B">
          <w:rPr>
            <w:rFonts w:ascii="Arial" w:hAnsi="Arial" w:cs="Arial"/>
            <w:sz w:val="24"/>
            <w:szCs w:val="24"/>
          </w:rPr>
          <w:delText>Data Analysis Plan</w:delText>
        </w:r>
      </w:del>
    </w:p>
    <w:p w14:paraId="3EE01B3F" w14:textId="1D193E95" w:rsidR="00D445F1" w:rsidRPr="00D445F1" w:rsidDel="00F46E1B" w:rsidRDefault="00D445F1" w:rsidP="00D445F1">
      <w:pPr>
        <w:rPr>
          <w:del w:id="265" w:author="ABU SALEH MD NOMAN" w:date="2015-10-20T19:29:00Z"/>
          <w:rFonts w:ascii="Arial" w:hAnsi="Arial" w:cs="Arial"/>
        </w:rPr>
      </w:pPr>
    </w:p>
    <w:p w14:paraId="392A3A58" w14:textId="5E197F66" w:rsidR="00D445F1" w:rsidRPr="00D445F1" w:rsidDel="00F46E1B" w:rsidRDefault="00973647" w:rsidP="0054283F">
      <w:pPr>
        <w:rPr>
          <w:del w:id="266" w:author="ABU SALEH MD NOMAN" w:date="2015-10-20T19:29:00Z"/>
          <w:rFonts w:ascii="Arial" w:hAnsi="Arial" w:cs="Arial"/>
          <w:color w:val="000000"/>
        </w:rPr>
      </w:pPr>
      <w:del w:id="267" w:author="ABU SALEH MD NOMAN" w:date="2015-10-20T19:29:00Z">
        <w:r w:rsidDel="00F46E1B">
          <w:rPr>
            <w:rFonts w:ascii="Arial" w:hAnsi="Arial" w:cs="Arial"/>
            <w:color w:val="000000"/>
          </w:rPr>
          <w:delText xml:space="preserve">We plan to </w:delText>
        </w:r>
        <w:commentRangeStart w:id="268"/>
        <w:r w:rsidDel="00F46E1B">
          <w:rPr>
            <w:rFonts w:ascii="Arial" w:hAnsi="Arial" w:cs="Arial"/>
            <w:color w:val="000000"/>
          </w:rPr>
          <w:delText xml:space="preserve">share </w:delText>
        </w:r>
        <w:commentRangeEnd w:id="268"/>
        <w:r w:rsidR="003216CE" w:rsidDel="00F46E1B">
          <w:rPr>
            <w:rStyle w:val="CommentReference"/>
          </w:rPr>
          <w:commentReference w:id="268"/>
        </w:r>
        <w:r w:rsidDel="00F46E1B">
          <w:rPr>
            <w:rFonts w:ascii="Arial" w:hAnsi="Arial" w:cs="Arial"/>
            <w:color w:val="000000"/>
          </w:rPr>
          <w:delText xml:space="preserve">our survey results and interview answers together and take notes. We will try to </w:delText>
        </w:r>
        <w:commentRangeStart w:id="269"/>
        <w:r w:rsidDel="00F46E1B">
          <w:rPr>
            <w:rFonts w:ascii="Arial" w:hAnsi="Arial" w:cs="Arial"/>
            <w:color w:val="000000"/>
          </w:rPr>
          <w:delText xml:space="preserve">group those notes categorically and come up with the key ideas </w:delText>
        </w:r>
        <w:commentRangeEnd w:id="269"/>
        <w:r w:rsidR="003216CE" w:rsidDel="00F46E1B">
          <w:rPr>
            <w:rStyle w:val="CommentReference"/>
          </w:rPr>
          <w:commentReference w:id="269"/>
        </w:r>
        <w:r w:rsidDel="00F46E1B">
          <w:rPr>
            <w:rFonts w:ascii="Arial" w:hAnsi="Arial" w:cs="Arial"/>
            <w:color w:val="000000"/>
          </w:rPr>
          <w:delText xml:space="preserve">for developing a better interface for people. Taking our key ideas from this phase we will probably provide a paper prototype of the web interface and have students </w:delText>
        </w:r>
        <w:commentRangeStart w:id="270"/>
        <w:r w:rsidR="00154E7F" w:rsidDel="00F46E1B">
          <w:rPr>
            <w:rFonts w:ascii="Arial" w:hAnsi="Arial" w:cs="Arial"/>
            <w:color w:val="000000"/>
          </w:rPr>
          <w:delText>evaluate it in the class.</w:delText>
        </w:r>
        <w:commentRangeEnd w:id="270"/>
        <w:r w:rsidR="003216CE" w:rsidDel="00F46E1B">
          <w:rPr>
            <w:rStyle w:val="CommentReference"/>
          </w:rPr>
          <w:commentReference w:id="270"/>
        </w:r>
      </w:del>
    </w:p>
    <w:p w14:paraId="240D1FDB" w14:textId="133955A2" w:rsidR="00D445F1" w:rsidRPr="00D445F1" w:rsidDel="00F46E1B" w:rsidRDefault="00D445F1" w:rsidP="0054283F">
      <w:pPr>
        <w:rPr>
          <w:del w:id="271" w:author="ABU SALEH MD NOMAN" w:date="2015-10-20T19:29:00Z"/>
          <w:rFonts w:ascii="Arial" w:hAnsi="Arial" w:cs="Arial"/>
        </w:rPr>
      </w:pPr>
    </w:p>
    <w:p w14:paraId="268BDEE4" w14:textId="77777777" w:rsidR="0054283F" w:rsidRPr="00D445F1" w:rsidRDefault="0054283F" w:rsidP="0054283F">
      <w:pPr>
        <w:spacing w:after="240"/>
        <w:rPr>
          <w:rFonts w:ascii="Arial" w:eastAsia="Times New Roman" w:hAnsi="Arial" w:cs="Arial"/>
        </w:rPr>
      </w:pPr>
    </w:p>
    <w:p w14:paraId="5EF28B7F" w14:textId="77777777" w:rsidR="005209C3" w:rsidRPr="00D445F1" w:rsidRDefault="005209C3" w:rsidP="0054283F">
      <w:pPr>
        <w:rPr>
          <w:rFonts w:ascii="Arial" w:hAnsi="Arial" w:cs="Arial"/>
        </w:rPr>
      </w:pPr>
    </w:p>
    <w:sectPr w:rsidR="005209C3" w:rsidRPr="00D445F1" w:rsidSect="003E2222">
      <w:headerReference w:type="even" r:id="rId11"/>
      <w:headerReference w:type="default" r:id="rId12"/>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trick Shih" w:date="2015-10-14T00:29:00Z" w:initials="PS">
    <w:p w14:paraId="6F6F0C04" w14:textId="5D2D3593" w:rsidR="00D23C05" w:rsidRDefault="00D23C05">
      <w:pPr>
        <w:pStyle w:val="CommentText"/>
      </w:pPr>
      <w:r>
        <w:rPr>
          <w:rStyle w:val="CommentReference"/>
        </w:rPr>
        <w:annotationRef/>
      </w:r>
      <w:r>
        <w:t>Please use SIGCHI template for actual proposal</w:t>
      </w:r>
    </w:p>
  </w:comment>
  <w:comment w:id="3" w:author="Patrick Shih" w:date="2015-10-14T00:35:00Z" w:initials="PS">
    <w:p w14:paraId="14088F27" w14:textId="485E8C56" w:rsidR="003216CE" w:rsidRDefault="003216CE">
      <w:pPr>
        <w:pStyle w:val="CommentText"/>
      </w:pPr>
      <w:r>
        <w:rPr>
          <w:rStyle w:val="CommentReference"/>
        </w:rPr>
        <w:annotationRef/>
      </w:r>
      <w:r>
        <w:t>I wouldn’t consider Expedia to be “small”… What do you mean by this?</w:t>
      </w:r>
    </w:p>
  </w:comment>
  <w:comment w:id="4" w:author="Patrick Shih" w:date="2015-10-14T00:36:00Z" w:initials="PS">
    <w:p w14:paraId="6E3AAAE9" w14:textId="394C00F5" w:rsidR="003216CE" w:rsidRDefault="003216CE">
      <w:pPr>
        <w:pStyle w:val="CommentText"/>
      </w:pPr>
      <w:r>
        <w:rPr>
          <w:rStyle w:val="CommentReference"/>
        </w:rPr>
        <w:annotationRef/>
      </w:r>
      <w:r>
        <w:t>What is a “online travel community”?</w:t>
      </w:r>
    </w:p>
  </w:comment>
  <w:comment w:id="11" w:author="Patrick Shih" w:date="2015-10-14T00:36:00Z" w:initials="PS">
    <w:p w14:paraId="18557039" w14:textId="3F656A2F" w:rsidR="003216CE" w:rsidRDefault="003216CE">
      <w:pPr>
        <w:pStyle w:val="CommentText"/>
      </w:pPr>
      <w:r>
        <w:rPr>
          <w:rStyle w:val="CommentReference"/>
        </w:rPr>
        <w:annotationRef/>
      </w:r>
      <w:r>
        <w:t xml:space="preserve">What do you mean by “personal impact”? </w:t>
      </w:r>
    </w:p>
  </w:comment>
  <w:comment w:id="44" w:author="Patrick Shih" w:date="2015-10-14T00:37:00Z" w:initials="PS">
    <w:p w14:paraId="33CD8CCC" w14:textId="0183E8FE" w:rsidR="003216CE" w:rsidRDefault="003216CE">
      <w:pPr>
        <w:pStyle w:val="CommentText"/>
      </w:pPr>
      <w:r>
        <w:rPr>
          <w:rStyle w:val="CommentReference"/>
        </w:rPr>
        <w:annotationRef/>
      </w:r>
      <w:r>
        <w:t xml:space="preserve">Please provide a Related Works section focusing on travel support technologies and online communities for the actual midterm proposal. </w:t>
      </w:r>
    </w:p>
  </w:comment>
  <w:comment w:id="64" w:author="Patrick Shih" w:date="2015-10-14T00:37:00Z" w:initials="PS">
    <w:p w14:paraId="2DBA5184" w14:textId="2E05E154" w:rsidR="003216CE" w:rsidRDefault="003216CE">
      <w:pPr>
        <w:pStyle w:val="CommentText"/>
      </w:pPr>
      <w:r>
        <w:rPr>
          <w:rStyle w:val="CommentReference"/>
        </w:rPr>
        <w:annotationRef/>
      </w:r>
      <w:r>
        <w:t>Adults over the age of 18.</w:t>
      </w:r>
    </w:p>
  </w:comment>
  <w:comment w:id="242" w:author="Patrick Shih" w:date="2015-10-14T00:38:00Z" w:initials="PS">
    <w:p w14:paraId="0723B5D9" w14:textId="59D56B52" w:rsidR="003216CE" w:rsidRDefault="003216CE">
      <w:pPr>
        <w:pStyle w:val="CommentText"/>
      </w:pPr>
      <w:r>
        <w:rPr>
          <w:rStyle w:val="CommentReference"/>
        </w:rPr>
        <w:annotationRef/>
      </w:r>
      <w:r>
        <w:t>What is the order of your study? How will the findings of one method be used to inform the other?</w:t>
      </w:r>
    </w:p>
  </w:comment>
  <w:comment w:id="252" w:author="Patrick Shih" w:date="2015-10-14T00:39:00Z" w:initials="PS">
    <w:p w14:paraId="6B83161B" w14:textId="13450602" w:rsidR="003216CE" w:rsidRDefault="003216CE">
      <w:pPr>
        <w:pStyle w:val="CommentText"/>
      </w:pPr>
      <w:r>
        <w:rPr>
          <w:rStyle w:val="CommentReference"/>
        </w:rPr>
        <w:annotationRef/>
      </w:r>
      <w:r>
        <w:t>How many? Please recruit at least 15-20.</w:t>
      </w:r>
    </w:p>
  </w:comment>
  <w:comment w:id="258" w:author="Patrick Shih" w:date="2015-10-14T00:42:00Z" w:initials="PS">
    <w:p w14:paraId="70DFCADB" w14:textId="6FCBD64B" w:rsidR="003216CE" w:rsidRDefault="003216CE">
      <w:pPr>
        <w:pStyle w:val="CommentText"/>
      </w:pPr>
      <w:r>
        <w:rPr>
          <w:rStyle w:val="CommentReference"/>
        </w:rPr>
        <w:annotationRef/>
      </w:r>
      <w:r>
        <w:t>This survey is too specific to a particular technology, it’s not suitable for understand their current practices. This is more suitable for evaluating your prototype.</w:t>
      </w:r>
    </w:p>
  </w:comment>
  <w:comment w:id="262" w:author="Patrick Shih" w:date="2015-10-14T00:40:00Z" w:initials="PS">
    <w:p w14:paraId="785942EF" w14:textId="176A6C35" w:rsidR="003216CE" w:rsidRDefault="003216CE">
      <w:pPr>
        <w:pStyle w:val="CommentText"/>
      </w:pPr>
      <w:r>
        <w:rPr>
          <w:rStyle w:val="CommentReference"/>
        </w:rPr>
        <w:annotationRef/>
      </w:r>
      <w:r>
        <w:t>This is a new RQ that you haven’t mentioned previously?</w:t>
      </w:r>
    </w:p>
  </w:comment>
  <w:comment w:id="268" w:author="Patrick Shih" w:date="2015-10-14T00:41:00Z" w:initials="PS">
    <w:p w14:paraId="68C5F269" w14:textId="2B8AACE5" w:rsidR="003216CE" w:rsidRDefault="003216CE">
      <w:pPr>
        <w:pStyle w:val="CommentText"/>
      </w:pPr>
      <w:r>
        <w:rPr>
          <w:rStyle w:val="CommentReference"/>
        </w:rPr>
        <w:annotationRef/>
      </w:r>
      <w:r>
        <w:t>Share?</w:t>
      </w:r>
    </w:p>
  </w:comment>
  <w:comment w:id="269" w:author="Patrick Shih" w:date="2015-10-14T00:41:00Z" w:initials="PS">
    <w:p w14:paraId="0217A71C" w14:textId="23153966" w:rsidR="003216CE" w:rsidRDefault="003216CE">
      <w:pPr>
        <w:pStyle w:val="CommentText"/>
      </w:pPr>
      <w:r>
        <w:rPr>
          <w:rStyle w:val="CommentReference"/>
        </w:rPr>
        <w:annotationRef/>
      </w:r>
      <w:r>
        <w:t>“</w:t>
      </w:r>
      <w:proofErr w:type="gramStart"/>
      <w:r>
        <w:t>open</w:t>
      </w:r>
      <w:proofErr w:type="gramEnd"/>
      <w:r>
        <w:t xml:space="preserve"> coding” / “thematic analysis”?</w:t>
      </w:r>
    </w:p>
  </w:comment>
  <w:comment w:id="270" w:author="Patrick Shih" w:date="2015-10-14T00:42:00Z" w:initials="PS">
    <w:p w14:paraId="0047B9B4" w14:textId="74DC27BE" w:rsidR="003216CE" w:rsidRDefault="003216CE">
      <w:pPr>
        <w:pStyle w:val="CommentText"/>
      </w:pPr>
      <w:r>
        <w:rPr>
          <w:rStyle w:val="CommentReference"/>
        </w:rPr>
        <w:annotationRef/>
      </w:r>
      <w:r>
        <w:t>This should be your 2</w:t>
      </w:r>
      <w:r w:rsidRPr="003216CE">
        <w:rPr>
          <w:vertAlign w:val="superscript"/>
        </w:rPr>
        <w:t>nd</w:t>
      </w:r>
      <w:r>
        <w:t xml:space="preserve"> Research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F0C04" w15:done="0"/>
  <w15:commentEx w15:paraId="14088F27" w15:done="0"/>
  <w15:commentEx w15:paraId="6E3AAAE9" w15:done="0"/>
  <w15:commentEx w15:paraId="18557039" w15:done="0"/>
  <w15:commentEx w15:paraId="33CD8CCC" w15:done="0"/>
  <w15:commentEx w15:paraId="2DBA5184" w15:done="0"/>
  <w15:commentEx w15:paraId="0723B5D9" w15:done="0"/>
  <w15:commentEx w15:paraId="6B83161B" w15:done="0"/>
  <w15:commentEx w15:paraId="70DFCADB" w15:done="0"/>
  <w15:commentEx w15:paraId="785942EF" w15:done="0"/>
  <w15:commentEx w15:paraId="68C5F269" w15:done="0"/>
  <w15:commentEx w15:paraId="0217A71C" w15:done="0"/>
  <w15:commentEx w15:paraId="0047B9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DBBA2" w14:textId="77777777" w:rsidR="009657F0" w:rsidRDefault="009657F0" w:rsidP="003E2222">
      <w:r>
        <w:separator/>
      </w:r>
    </w:p>
  </w:endnote>
  <w:endnote w:type="continuationSeparator" w:id="0">
    <w:p w14:paraId="75E25B1E" w14:textId="77777777" w:rsidR="009657F0" w:rsidRDefault="009657F0" w:rsidP="003E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B9141" w14:textId="77777777" w:rsidR="009657F0" w:rsidRDefault="009657F0" w:rsidP="003E2222">
      <w:r>
        <w:separator/>
      </w:r>
    </w:p>
  </w:footnote>
  <w:footnote w:type="continuationSeparator" w:id="0">
    <w:p w14:paraId="5A7F0D2C" w14:textId="77777777" w:rsidR="009657F0" w:rsidRDefault="009657F0" w:rsidP="003E2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3E2222" w:rsidRPr="0088634D" w14:paraId="17338600" w14:textId="77777777" w:rsidTr="000C3F4C">
      <w:tc>
        <w:tcPr>
          <w:tcW w:w="1152" w:type="dxa"/>
        </w:tcPr>
        <w:p w14:paraId="174052C1" w14:textId="77777777" w:rsidR="003E2222" w:rsidRPr="0088634D" w:rsidRDefault="003E2222"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392500">
            <w:rPr>
              <w:rFonts w:ascii="Cambria" w:hAnsi="Cambria"/>
              <w:noProof/>
            </w:rPr>
            <w:t>4</w:t>
          </w:r>
          <w:r w:rsidRPr="0088634D">
            <w:rPr>
              <w:rFonts w:ascii="Cambria" w:hAnsi="Cambria"/>
            </w:rPr>
            <w:fldChar w:fldCharType="end"/>
          </w:r>
        </w:p>
      </w:tc>
      <w:tc>
        <w:tcPr>
          <w:tcW w:w="0" w:type="auto"/>
          <w:noWrap/>
        </w:tcPr>
        <w:p w14:paraId="19B3864A" w14:textId="209EC352" w:rsidR="003E2222" w:rsidRPr="0088634D" w:rsidRDefault="004F7A7F" w:rsidP="003E2222">
          <w:pPr>
            <w:pStyle w:val="Header"/>
            <w:rPr>
              <w:rFonts w:ascii="Cambria" w:hAnsi="Cambria"/>
            </w:rPr>
          </w:pPr>
          <w:proofErr w:type="spellStart"/>
          <w:r>
            <w:rPr>
              <w:rFonts w:ascii="Cambria" w:hAnsi="Cambria"/>
            </w:rPr>
            <w:t>HappyTravel</w:t>
          </w:r>
          <w:proofErr w:type="spellEnd"/>
          <w:r w:rsidR="003E2222">
            <w:rPr>
              <w:rFonts w:ascii="Cambria" w:hAnsi="Cambria"/>
            </w:rPr>
            <w:t xml:space="preserve"> - HCI</w:t>
          </w:r>
        </w:p>
      </w:tc>
    </w:tr>
  </w:tbl>
  <w:p w14:paraId="2EA85B8F" w14:textId="77777777" w:rsidR="003E2222" w:rsidRDefault="003E22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B7A4D" w14:textId="77777777" w:rsidR="003E2222" w:rsidRPr="005E04E9" w:rsidRDefault="003E2222" w:rsidP="003E2222">
    <w:pPr>
      <w:pStyle w:val="Header"/>
      <w:pBdr>
        <w:between w:val="single" w:sz="4" w:space="1" w:color="4F81BD" w:themeColor="accent1"/>
      </w:pBdr>
      <w:spacing w:line="276" w:lineRule="auto"/>
      <w:rPr>
        <w:rFonts w:ascii="Cambria" w:hAnsi="Cambria"/>
      </w:rPr>
    </w:pPr>
  </w:p>
  <w:p w14:paraId="569FB2F7" w14:textId="77777777" w:rsidR="003E2222" w:rsidRDefault="003E2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63AE"/>
    <w:multiLevelType w:val="multilevel"/>
    <w:tmpl w:val="9AB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E4A79"/>
    <w:multiLevelType w:val="hybridMultilevel"/>
    <w:tmpl w:val="B484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23D15"/>
    <w:multiLevelType w:val="multilevel"/>
    <w:tmpl w:val="2D1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U SALEH MD NOMAN">
    <w15:presenceInfo w15:providerId="Windows Live" w15:userId="d5022c8389002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3F"/>
    <w:rsid w:val="00154E7F"/>
    <w:rsid w:val="00171089"/>
    <w:rsid w:val="001B5013"/>
    <w:rsid w:val="00242388"/>
    <w:rsid w:val="0027375A"/>
    <w:rsid w:val="002857FC"/>
    <w:rsid w:val="003216CE"/>
    <w:rsid w:val="00392500"/>
    <w:rsid w:val="003E2222"/>
    <w:rsid w:val="004F7A7F"/>
    <w:rsid w:val="005209C3"/>
    <w:rsid w:val="0054283F"/>
    <w:rsid w:val="005E0D06"/>
    <w:rsid w:val="0067134F"/>
    <w:rsid w:val="00872172"/>
    <w:rsid w:val="00917BF6"/>
    <w:rsid w:val="009657F0"/>
    <w:rsid w:val="00973647"/>
    <w:rsid w:val="009F0A66"/>
    <w:rsid w:val="00A54FDE"/>
    <w:rsid w:val="00A65474"/>
    <w:rsid w:val="00AB0657"/>
    <w:rsid w:val="00B91155"/>
    <w:rsid w:val="00BE6D74"/>
    <w:rsid w:val="00D23C05"/>
    <w:rsid w:val="00D445F1"/>
    <w:rsid w:val="00D50734"/>
    <w:rsid w:val="00E159A0"/>
    <w:rsid w:val="00F46E1B"/>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47831"/>
  <w14:defaultImageDpi w14:val="300"/>
  <w15:docId w15:val="{8B959416-BF34-4071-9706-2EFEE54B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7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8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4283F"/>
  </w:style>
  <w:style w:type="character" w:styleId="Hyperlink">
    <w:name w:val="Hyperlink"/>
    <w:basedOn w:val="DefaultParagraphFont"/>
    <w:uiPriority w:val="99"/>
    <w:semiHidden/>
    <w:unhideWhenUsed/>
    <w:rsid w:val="0054283F"/>
    <w:rPr>
      <w:color w:val="0000FF"/>
      <w:u w:val="single"/>
    </w:rPr>
  </w:style>
  <w:style w:type="paragraph" w:styleId="Title">
    <w:name w:val="Title"/>
    <w:basedOn w:val="Normal"/>
    <w:next w:val="Normal"/>
    <w:link w:val="TitleChar"/>
    <w:uiPriority w:val="10"/>
    <w:qFormat/>
    <w:rsid w:val="0027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7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37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2222"/>
    <w:pPr>
      <w:tabs>
        <w:tab w:val="center" w:pos="4320"/>
        <w:tab w:val="right" w:pos="8640"/>
      </w:tabs>
    </w:pPr>
  </w:style>
  <w:style w:type="character" w:customStyle="1" w:styleId="HeaderChar">
    <w:name w:val="Header Char"/>
    <w:basedOn w:val="DefaultParagraphFont"/>
    <w:link w:val="Header"/>
    <w:uiPriority w:val="99"/>
    <w:rsid w:val="003E2222"/>
  </w:style>
  <w:style w:type="paragraph" w:styleId="Footer">
    <w:name w:val="footer"/>
    <w:basedOn w:val="Normal"/>
    <w:link w:val="FooterChar"/>
    <w:uiPriority w:val="99"/>
    <w:unhideWhenUsed/>
    <w:rsid w:val="003E2222"/>
    <w:pPr>
      <w:tabs>
        <w:tab w:val="center" w:pos="4320"/>
        <w:tab w:val="right" w:pos="8640"/>
      </w:tabs>
    </w:pPr>
  </w:style>
  <w:style w:type="character" w:customStyle="1" w:styleId="FooterChar">
    <w:name w:val="Footer Char"/>
    <w:basedOn w:val="DefaultParagraphFont"/>
    <w:link w:val="Footer"/>
    <w:uiPriority w:val="99"/>
    <w:rsid w:val="003E2222"/>
  </w:style>
  <w:style w:type="paragraph" w:styleId="BalloonText">
    <w:name w:val="Balloon Text"/>
    <w:basedOn w:val="Normal"/>
    <w:link w:val="BalloonTextChar"/>
    <w:uiPriority w:val="99"/>
    <w:semiHidden/>
    <w:unhideWhenUsed/>
    <w:rsid w:val="004F7A7F"/>
    <w:rPr>
      <w:rFonts w:ascii="Tahoma" w:hAnsi="Tahoma" w:cs="Tahoma"/>
      <w:sz w:val="16"/>
      <w:szCs w:val="16"/>
    </w:rPr>
  </w:style>
  <w:style w:type="character" w:customStyle="1" w:styleId="BalloonTextChar">
    <w:name w:val="Balloon Text Char"/>
    <w:basedOn w:val="DefaultParagraphFont"/>
    <w:link w:val="BalloonText"/>
    <w:uiPriority w:val="99"/>
    <w:semiHidden/>
    <w:rsid w:val="004F7A7F"/>
    <w:rPr>
      <w:rFonts w:ascii="Tahoma" w:hAnsi="Tahoma" w:cs="Tahoma"/>
      <w:sz w:val="16"/>
      <w:szCs w:val="16"/>
    </w:rPr>
  </w:style>
  <w:style w:type="character" w:styleId="CommentReference">
    <w:name w:val="annotation reference"/>
    <w:basedOn w:val="DefaultParagraphFont"/>
    <w:uiPriority w:val="99"/>
    <w:semiHidden/>
    <w:unhideWhenUsed/>
    <w:rsid w:val="00D23C05"/>
    <w:rPr>
      <w:sz w:val="18"/>
      <w:szCs w:val="18"/>
    </w:rPr>
  </w:style>
  <w:style w:type="paragraph" w:styleId="CommentText">
    <w:name w:val="annotation text"/>
    <w:basedOn w:val="Normal"/>
    <w:link w:val="CommentTextChar"/>
    <w:uiPriority w:val="99"/>
    <w:semiHidden/>
    <w:unhideWhenUsed/>
    <w:rsid w:val="00D23C05"/>
  </w:style>
  <w:style w:type="character" w:customStyle="1" w:styleId="CommentTextChar">
    <w:name w:val="Comment Text Char"/>
    <w:basedOn w:val="DefaultParagraphFont"/>
    <w:link w:val="CommentText"/>
    <w:uiPriority w:val="99"/>
    <w:semiHidden/>
    <w:rsid w:val="00D23C05"/>
  </w:style>
  <w:style w:type="paragraph" w:styleId="CommentSubject">
    <w:name w:val="annotation subject"/>
    <w:basedOn w:val="CommentText"/>
    <w:next w:val="CommentText"/>
    <w:link w:val="CommentSubjectChar"/>
    <w:uiPriority w:val="99"/>
    <w:semiHidden/>
    <w:unhideWhenUsed/>
    <w:rsid w:val="00D23C05"/>
    <w:rPr>
      <w:b/>
      <w:bCs/>
      <w:sz w:val="20"/>
      <w:szCs w:val="20"/>
    </w:rPr>
  </w:style>
  <w:style w:type="character" w:customStyle="1" w:styleId="CommentSubjectChar">
    <w:name w:val="Comment Subject Char"/>
    <w:basedOn w:val="CommentTextChar"/>
    <w:link w:val="CommentSubject"/>
    <w:uiPriority w:val="99"/>
    <w:semiHidden/>
    <w:rsid w:val="00D23C05"/>
    <w:rPr>
      <w:b/>
      <w:bCs/>
      <w:sz w:val="20"/>
      <w:szCs w:val="20"/>
    </w:rPr>
  </w:style>
  <w:style w:type="paragraph" w:styleId="ListParagraph">
    <w:name w:val="List Paragraph"/>
    <w:basedOn w:val="Normal"/>
    <w:uiPriority w:val="34"/>
    <w:qFormat/>
    <w:rsid w:val="00BE6D74"/>
    <w:pPr>
      <w:ind w:left="720"/>
      <w:contextualSpacing/>
    </w:pPr>
  </w:style>
  <w:style w:type="table" w:styleId="TableGrid">
    <w:name w:val="Table Grid"/>
    <w:basedOn w:val="TableNormal"/>
    <w:uiPriority w:val="59"/>
    <w:rsid w:val="00BE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6108">
      <w:bodyDiv w:val="1"/>
      <w:marLeft w:val="0"/>
      <w:marRight w:val="0"/>
      <w:marTop w:val="0"/>
      <w:marBottom w:val="0"/>
      <w:divBdr>
        <w:top w:val="none" w:sz="0" w:space="0" w:color="auto"/>
        <w:left w:val="none" w:sz="0" w:space="0" w:color="auto"/>
        <w:bottom w:val="none" w:sz="0" w:space="0" w:color="auto"/>
        <w:right w:val="none" w:sz="0" w:space="0" w:color="auto"/>
      </w:divBdr>
    </w:div>
    <w:div w:id="230389824">
      <w:bodyDiv w:val="1"/>
      <w:marLeft w:val="0"/>
      <w:marRight w:val="0"/>
      <w:marTop w:val="0"/>
      <w:marBottom w:val="0"/>
      <w:divBdr>
        <w:top w:val="none" w:sz="0" w:space="0" w:color="auto"/>
        <w:left w:val="none" w:sz="0" w:space="0" w:color="auto"/>
        <w:bottom w:val="none" w:sz="0" w:space="0" w:color="auto"/>
        <w:right w:val="none" w:sz="0" w:space="0" w:color="auto"/>
      </w:divBdr>
    </w:div>
    <w:div w:id="382026998">
      <w:bodyDiv w:val="1"/>
      <w:marLeft w:val="0"/>
      <w:marRight w:val="0"/>
      <w:marTop w:val="0"/>
      <w:marBottom w:val="0"/>
      <w:divBdr>
        <w:top w:val="none" w:sz="0" w:space="0" w:color="auto"/>
        <w:left w:val="none" w:sz="0" w:space="0" w:color="auto"/>
        <w:bottom w:val="none" w:sz="0" w:space="0" w:color="auto"/>
        <w:right w:val="none" w:sz="0" w:space="0" w:color="auto"/>
      </w:divBdr>
    </w:div>
    <w:div w:id="496847695">
      <w:bodyDiv w:val="1"/>
      <w:marLeft w:val="0"/>
      <w:marRight w:val="0"/>
      <w:marTop w:val="0"/>
      <w:marBottom w:val="0"/>
      <w:divBdr>
        <w:top w:val="none" w:sz="0" w:space="0" w:color="auto"/>
        <w:left w:val="none" w:sz="0" w:space="0" w:color="auto"/>
        <w:bottom w:val="none" w:sz="0" w:space="0" w:color="auto"/>
        <w:right w:val="none" w:sz="0" w:space="0" w:color="auto"/>
      </w:divBdr>
    </w:div>
    <w:div w:id="841358284">
      <w:bodyDiv w:val="1"/>
      <w:marLeft w:val="0"/>
      <w:marRight w:val="0"/>
      <w:marTop w:val="0"/>
      <w:marBottom w:val="0"/>
      <w:divBdr>
        <w:top w:val="none" w:sz="0" w:space="0" w:color="auto"/>
        <w:left w:val="none" w:sz="0" w:space="0" w:color="auto"/>
        <w:bottom w:val="none" w:sz="0" w:space="0" w:color="auto"/>
        <w:right w:val="none" w:sz="0" w:space="0" w:color="auto"/>
      </w:divBdr>
    </w:div>
    <w:div w:id="989403562">
      <w:bodyDiv w:val="1"/>
      <w:marLeft w:val="0"/>
      <w:marRight w:val="0"/>
      <w:marTop w:val="0"/>
      <w:marBottom w:val="0"/>
      <w:divBdr>
        <w:top w:val="none" w:sz="0" w:space="0" w:color="auto"/>
        <w:left w:val="none" w:sz="0" w:space="0" w:color="auto"/>
        <w:bottom w:val="none" w:sz="0" w:space="0" w:color="auto"/>
        <w:right w:val="none" w:sz="0" w:space="0" w:color="auto"/>
      </w:divBdr>
    </w:div>
    <w:div w:id="1065838627">
      <w:bodyDiv w:val="1"/>
      <w:marLeft w:val="0"/>
      <w:marRight w:val="0"/>
      <w:marTop w:val="0"/>
      <w:marBottom w:val="0"/>
      <w:divBdr>
        <w:top w:val="none" w:sz="0" w:space="0" w:color="auto"/>
        <w:left w:val="none" w:sz="0" w:space="0" w:color="auto"/>
        <w:bottom w:val="none" w:sz="0" w:space="0" w:color="auto"/>
        <w:right w:val="none" w:sz="0" w:space="0" w:color="auto"/>
      </w:divBdr>
    </w:div>
    <w:div w:id="1084841989">
      <w:bodyDiv w:val="1"/>
      <w:marLeft w:val="0"/>
      <w:marRight w:val="0"/>
      <w:marTop w:val="0"/>
      <w:marBottom w:val="0"/>
      <w:divBdr>
        <w:top w:val="none" w:sz="0" w:space="0" w:color="auto"/>
        <w:left w:val="none" w:sz="0" w:space="0" w:color="auto"/>
        <w:bottom w:val="none" w:sz="0" w:space="0" w:color="auto"/>
        <w:right w:val="none" w:sz="0" w:space="0" w:color="auto"/>
      </w:divBdr>
    </w:div>
    <w:div w:id="1640764810">
      <w:bodyDiv w:val="1"/>
      <w:marLeft w:val="0"/>
      <w:marRight w:val="0"/>
      <w:marTop w:val="0"/>
      <w:marBottom w:val="0"/>
      <w:divBdr>
        <w:top w:val="none" w:sz="0" w:space="0" w:color="auto"/>
        <w:left w:val="none" w:sz="0" w:space="0" w:color="auto"/>
        <w:bottom w:val="none" w:sz="0" w:space="0" w:color="auto"/>
        <w:right w:val="none" w:sz="0" w:space="0" w:color="auto"/>
      </w:divBdr>
    </w:div>
    <w:div w:id="1867983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84EBB-EA1A-421C-9637-09B190ED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Initial</vt:lpstr>
    </vt:vector>
  </TitlesOfParts>
  <Company>IU Bloomington</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dc:title>
  <dc:creator>ATRAM Sonali (external)</dc:creator>
  <cp:lastModifiedBy>ABU SALEH MD NOMAN</cp:lastModifiedBy>
  <cp:revision>2</cp:revision>
  <dcterms:created xsi:type="dcterms:W3CDTF">2015-10-20T23:30:00Z</dcterms:created>
  <dcterms:modified xsi:type="dcterms:W3CDTF">2015-10-20T23:30:00Z</dcterms:modified>
</cp:coreProperties>
</file>